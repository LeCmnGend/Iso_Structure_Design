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E3E356" w14:textId="573D31DC" w:rsidR="00AF5557" w:rsidRDefault="00AF5557" w:rsidP="00AF5557">
      <w:pPr>
        <w:spacing w:before="60" w:after="60"/>
        <w:jc w:val="center"/>
        <w:rPr>
          <w:rFonts w:ascii="Times New Roman" w:hAnsi="Times New Roman"/>
          <w:b/>
          <w:bCs/>
          <w:sz w:val="28"/>
          <w:szCs w:val="28"/>
          <w:lang w:val="nl-NL"/>
        </w:rPr>
      </w:pPr>
      <w:r w:rsidRPr="00070CD3">
        <w:rPr>
          <w:rFonts w:ascii="Times New Roman" w:hAnsi="Times New Roman"/>
          <w:b/>
          <w:bCs/>
          <w:sz w:val="28"/>
          <w:szCs w:val="28"/>
          <w:lang w:val="nl-NL"/>
        </w:rPr>
        <w:t>PHỤ LỤC SỐ 0</w:t>
      </w:r>
      <w:r w:rsidR="003D171B">
        <w:rPr>
          <w:rFonts w:ascii="Times New Roman" w:hAnsi="Times New Roman"/>
          <w:b/>
          <w:bCs/>
          <w:sz w:val="28"/>
          <w:szCs w:val="28"/>
        </w:rPr>
        <w:t>6</w:t>
      </w:r>
      <w:r w:rsidRPr="00070CD3">
        <w:rPr>
          <w:rFonts w:ascii="Times New Roman" w:hAnsi="Times New Roman"/>
          <w:b/>
          <w:bCs/>
          <w:sz w:val="28"/>
          <w:szCs w:val="28"/>
          <w:lang w:val="nl-NL"/>
        </w:rPr>
        <w:t>: DANH SÁCH NHÂN SỰ CHÍNH</w:t>
      </w:r>
    </w:p>
    <w:p w14:paraId="6F13C861" w14:textId="26A43B89" w:rsidR="000E2373" w:rsidRDefault="00AF5557" w:rsidP="00FD327D">
      <w:pPr>
        <w:widowControl w:val="0"/>
        <w:overflowPunct w:val="0"/>
        <w:autoSpaceDE w:val="0"/>
        <w:autoSpaceDN w:val="0"/>
        <w:adjustRightInd w:val="0"/>
        <w:spacing w:after="120"/>
        <w:jc w:val="center"/>
        <w:textAlignment w:val="baseline"/>
        <w:rPr>
          <w:rFonts w:ascii="Times New Roman" w:hAnsi="Times New Roman"/>
          <w:bCs/>
          <w:iCs/>
          <w:sz w:val="24"/>
          <w:szCs w:val="24"/>
          <w:lang w:val="pt-BR"/>
        </w:rPr>
      </w:pPr>
      <w:r w:rsidRPr="00541B96" w:rsidDel="0046051F">
        <w:rPr>
          <w:rFonts w:ascii="Times New Roman" w:hAnsi="Times New Roman"/>
          <w:sz w:val="28"/>
          <w:szCs w:val="28"/>
          <w:lang w:val="pt-BR"/>
        </w:rPr>
        <w:t xml:space="preserve"> </w:t>
      </w:r>
      <w:r w:rsidRPr="005B745C">
        <w:rPr>
          <w:rFonts w:ascii="Times New Roman" w:hAnsi="Times New Roman"/>
          <w:bCs/>
          <w:i/>
          <w:iCs/>
          <w:sz w:val="24"/>
          <w:szCs w:val="24"/>
          <w:lang w:val="pt-BR"/>
        </w:rPr>
        <w:t>(</w:t>
      </w:r>
      <w:r w:rsidRPr="004A6FD1">
        <w:rPr>
          <w:rFonts w:ascii="Times New Roman" w:hAnsi="Times New Roman"/>
          <w:i/>
          <w:iCs/>
          <w:color w:val="000000"/>
          <w:sz w:val="24"/>
          <w:szCs w:val="24"/>
          <w:lang w:val="pt-BR"/>
        </w:rPr>
        <w:t>Kèm theo Hợp đồng……/202</w:t>
      </w:r>
      <w:r w:rsidR="00A96DEB">
        <w:rPr>
          <w:rFonts w:ascii="Times New Roman" w:hAnsi="Times New Roman"/>
          <w:i/>
          <w:iCs/>
          <w:color w:val="000000"/>
          <w:sz w:val="24"/>
          <w:szCs w:val="24"/>
          <w:lang w:val="pt-BR"/>
        </w:rPr>
        <w:t>2</w:t>
      </w:r>
      <w:r w:rsidRPr="004A6FD1">
        <w:rPr>
          <w:rFonts w:ascii="Times New Roman" w:hAnsi="Times New Roman"/>
          <w:i/>
          <w:iCs/>
          <w:color w:val="000000"/>
          <w:sz w:val="24"/>
          <w:szCs w:val="24"/>
          <w:lang w:val="pt-BR"/>
        </w:rPr>
        <w:t>/</w:t>
      </w:r>
      <w:bookmarkStart w:id="0" w:name="_Hlk110427680"/>
      <w:r w:rsidR="009351A3" w:rsidRPr="0022113A">
        <w:rPr>
          <w:rFonts w:ascii="Times New Roman" w:hAnsi="Times New Roman"/>
          <w:i/>
          <w:iCs/>
          <w:color w:val="000000"/>
          <w:sz w:val="24"/>
          <w:lang w:val="pt-BR"/>
          <w:rPrChange w:id="1" w:author="Huong Nguyen Thi Mai (TNPA-KSCP QLHD)" w:date="2022-08-15T11:10:00Z">
            <w:rPr>
              <w:b/>
              <w:szCs w:val="24"/>
            </w:rPr>
          </w:rPrChange>
        </w:rPr>
        <w:t xml:space="preserve"> </w:t>
      </w:r>
      <w:r w:rsidR="009351A3" w:rsidRPr="0022113A">
        <w:rPr>
          <w:rFonts w:ascii="Times New Roman" w:hAnsi="Times New Roman"/>
          <w:i/>
          <w:iCs/>
          <w:color w:val="000000"/>
          <w:sz w:val="24"/>
          <w:szCs w:val="24"/>
          <w:lang w:val="pt-BR"/>
          <w:rPrChange w:id="2" w:author="Huong Nguyen Thi Mai (TNPA-KSCP QLHD)" w:date="2022-08-15T11:10:00Z">
            <w:rPr>
              <w:bCs/>
              <w:i/>
              <w:iCs/>
              <w:lang w:val="pt-BR"/>
            </w:rPr>
          </w:rPrChange>
        </w:rPr>
        <w:t>HĐTVTT/</w:t>
      </w:r>
      <w:r w:rsidR="009351A3" w:rsidRPr="009351A3">
        <w:rPr>
          <w:rFonts w:ascii="Times New Roman" w:hAnsi="Times New Roman"/>
          <w:i/>
          <w:iCs/>
          <w:color w:val="000000"/>
          <w:sz w:val="24"/>
          <w:szCs w:val="24"/>
          <w:lang w:val="pt-BR"/>
        </w:rPr>
        <w:t>MDSG-</w:t>
      </w:r>
      <w:bookmarkEnd w:id="0"/>
      <w:r w:rsidR="009351A3" w:rsidRPr="009351A3">
        <w:rPr>
          <w:rFonts w:ascii="Times New Roman" w:hAnsi="Times New Roman"/>
          <w:i/>
          <w:iCs/>
          <w:color w:val="000000"/>
          <w:sz w:val="24"/>
          <w:szCs w:val="24"/>
          <w:lang w:val="pt-BR"/>
        </w:rPr>
        <w:t>CONINCO</w:t>
      </w:r>
      <w:r w:rsidRPr="004A6FD1">
        <w:rPr>
          <w:rFonts w:ascii="Times New Roman" w:hAnsi="Times New Roman"/>
          <w:i/>
          <w:iCs/>
          <w:color w:val="000000"/>
          <w:sz w:val="24"/>
          <w:szCs w:val="24"/>
          <w:lang w:val="pt-BR"/>
        </w:rPr>
        <w:t>)</w:t>
      </w:r>
    </w:p>
    <w:tbl>
      <w:tblPr>
        <w:tblpPr w:leftFromText="180" w:rightFromText="180" w:vertAnchor="text" w:horzAnchor="page" w:tblpX="1111" w:tblpY="394"/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3" w:author="CONINCO" w:date="2022-09-21T10:39:00Z">
          <w:tblPr>
            <w:tblpPr w:leftFromText="180" w:rightFromText="180" w:vertAnchor="text" w:horzAnchor="page" w:tblpX="1111" w:tblpY="394"/>
            <w:tblW w:w="1009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839"/>
        <w:gridCol w:w="2133"/>
        <w:gridCol w:w="1080"/>
        <w:gridCol w:w="2797"/>
        <w:gridCol w:w="3494"/>
        <w:tblGridChange w:id="4">
          <w:tblGrid>
            <w:gridCol w:w="839"/>
            <w:gridCol w:w="2133"/>
            <w:gridCol w:w="376"/>
            <w:gridCol w:w="704"/>
            <w:gridCol w:w="376"/>
            <w:gridCol w:w="2421"/>
            <w:gridCol w:w="659"/>
            <w:gridCol w:w="2590"/>
            <w:gridCol w:w="245"/>
          </w:tblGrid>
        </w:tblGridChange>
      </w:tblGrid>
      <w:tr w:rsidR="00962044" w:rsidRPr="003D171B" w14:paraId="60314703" w14:textId="77777777" w:rsidTr="0080515E">
        <w:trPr>
          <w:trHeight w:val="953"/>
          <w:tblHeader/>
          <w:trPrChange w:id="5" w:author="CONINCO" w:date="2022-09-21T10:39:00Z">
            <w:trPr>
              <w:gridAfter w:val="0"/>
              <w:trHeight w:val="953"/>
              <w:tblHeader/>
            </w:trPr>
          </w:trPrChange>
        </w:trPr>
        <w:tc>
          <w:tcPr>
            <w:tcW w:w="839" w:type="dxa"/>
            <w:shd w:val="clear" w:color="auto" w:fill="auto"/>
            <w:noWrap/>
            <w:vAlign w:val="center"/>
            <w:tcPrChange w:id="6" w:author="CONINCO" w:date="2022-09-21T10:39:00Z">
              <w:tcPr>
                <w:tcW w:w="839" w:type="dxa"/>
                <w:shd w:val="clear" w:color="auto" w:fill="auto"/>
                <w:noWrap/>
                <w:vAlign w:val="center"/>
              </w:tcPr>
            </w:tcPrChange>
          </w:tcPr>
          <w:p w14:paraId="663D1E40" w14:textId="541F8A82" w:rsidR="00962044" w:rsidRPr="003D171B" w:rsidRDefault="00962044" w:rsidP="00962044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D171B">
              <w:rPr>
                <w:rFonts w:ascii="Times New Roman" w:hAnsi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133" w:type="dxa"/>
            <w:shd w:val="clear" w:color="auto" w:fill="auto"/>
            <w:vAlign w:val="center"/>
            <w:tcPrChange w:id="7" w:author="CONINCO" w:date="2022-09-21T10:39:00Z">
              <w:tcPr>
                <w:tcW w:w="2509" w:type="dxa"/>
                <w:gridSpan w:val="2"/>
                <w:shd w:val="clear" w:color="auto" w:fill="auto"/>
                <w:vAlign w:val="center"/>
              </w:tcPr>
            </w:tcPrChange>
          </w:tcPr>
          <w:p w14:paraId="51BE6E8A" w14:textId="77777777" w:rsidR="00962044" w:rsidRPr="003D171B" w:rsidRDefault="00962044" w:rsidP="00962044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D171B">
              <w:rPr>
                <w:rFonts w:ascii="Times New Roman" w:hAnsi="Times New Roman"/>
                <w:b/>
                <w:bCs/>
                <w:sz w:val="24"/>
                <w:szCs w:val="24"/>
              </w:rPr>
              <w:t>Nhân sự chính</w:t>
            </w:r>
          </w:p>
        </w:tc>
        <w:tc>
          <w:tcPr>
            <w:tcW w:w="1080" w:type="dxa"/>
            <w:shd w:val="clear" w:color="auto" w:fill="auto"/>
            <w:vAlign w:val="center"/>
            <w:tcPrChange w:id="8" w:author="CONINCO" w:date="2022-09-21T10:39:00Z">
              <w:tcPr>
                <w:tcW w:w="1080" w:type="dxa"/>
                <w:gridSpan w:val="2"/>
                <w:shd w:val="clear" w:color="auto" w:fill="auto"/>
                <w:vAlign w:val="center"/>
              </w:tcPr>
            </w:tcPrChange>
          </w:tcPr>
          <w:p w14:paraId="11A3968D" w14:textId="77777777" w:rsidR="00962044" w:rsidRPr="003D171B" w:rsidRDefault="00962044" w:rsidP="00962044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D171B">
              <w:rPr>
                <w:rFonts w:ascii="Times New Roman" w:hAnsi="Times New Roman"/>
                <w:b/>
                <w:bCs/>
                <w:sz w:val="24"/>
                <w:szCs w:val="24"/>
              </w:rPr>
              <w:t>Số năm kinh nghiệm</w:t>
            </w:r>
          </w:p>
        </w:tc>
        <w:tc>
          <w:tcPr>
            <w:tcW w:w="2797" w:type="dxa"/>
            <w:shd w:val="clear" w:color="auto" w:fill="auto"/>
            <w:noWrap/>
            <w:vAlign w:val="center"/>
            <w:tcPrChange w:id="9" w:author="CONINCO" w:date="2022-09-21T10:39:00Z">
              <w:tcPr>
                <w:tcW w:w="3080" w:type="dxa"/>
                <w:gridSpan w:val="2"/>
                <w:shd w:val="clear" w:color="auto" w:fill="auto"/>
                <w:noWrap/>
                <w:vAlign w:val="center"/>
              </w:tcPr>
            </w:tcPrChange>
          </w:tcPr>
          <w:p w14:paraId="4BD360B6" w14:textId="77777777" w:rsidR="00962044" w:rsidRPr="003D171B" w:rsidRDefault="00962044" w:rsidP="00962044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D171B">
              <w:rPr>
                <w:rFonts w:ascii="Times New Roman" w:hAnsi="Times New Roman"/>
                <w:b/>
                <w:bCs/>
                <w:sz w:val="24"/>
                <w:szCs w:val="24"/>
              </w:rPr>
              <w:t>Vị trí đảm nhiệm</w:t>
            </w:r>
          </w:p>
        </w:tc>
        <w:tc>
          <w:tcPr>
            <w:tcW w:w="3494" w:type="dxa"/>
            <w:shd w:val="clear" w:color="auto" w:fill="auto"/>
            <w:vAlign w:val="center"/>
            <w:tcPrChange w:id="10" w:author="CONINCO" w:date="2022-09-21T10:39:00Z">
              <w:tcPr>
                <w:tcW w:w="2590" w:type="dxa"/>
                <w:shd w:val="clear" w:color="auto" w:fill="auto"/>
                <w:vAlign w:val="center"/>
              </w:tcPr>
            </w:tcPrChange>
          </w:tcPr>
          <w:p w14:paraId="0731F685" w14:textId="77777777" w:rsidR="00962044" w:rsidRPr="003D171B" w:rsidRDefault="00962044" w:rsidP="00962044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22CAFBF9" w14:textId="77777777" w:rsidR="00962044" w:rsidRPr="003D171B" w:rsidRDefault="00962044" w:rsidP="00962044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D171B">
              <w:rPr>
                <w:rFonts w:ascii="Times New Roman" w:hAnsi="Times New Roman"/>
                <w:b/>
                <w:bCs/>
                <w:sz w:val="24"/>
                <w:szCs w:val="24"/>
              </w:rPr>
              <w:t>SĐT/ Email liên lạc</w:t>
            </w:r>
          </w:p>
        </w:tc>
      </w:tr>
      <w:tr w:rsidR="0080515E" w:rsidRPr="003D171B" w14:paraId="3F9A2367" w14:textId="77777777" w:rsidTr="0080515E">
        <w:trPr>
          <w:trHeight w:val="953"/>
          <w:tblHeader/>
          <w:trPrChange w:id="11" w:author="CONINCO" w:date="2022-09-21T10:39:00Z">
            <w:trPr>
              <w:gridAfter w:val="0"/>
              <w:trHeight w:val="953"/>
              <w:tblHeader/>
            </w:trPr>
          </w:trPrChange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2" w:author="CONINCO" w:date="2022-09-21T10:39:00Z">
              <w:tcPr>
                <w:tcW w:w="83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5D7E29D6" w14:textId="61AEB53D" w:rsidR="0080515E" w:rsidRPr="003D171B" w:rsidRDefault="0080515E" w:rsidP="0080515E">
            <w:pPr>
              <w:numPr>
                <w:ilvl w:val="0"/>
                <w:numId w:val="13"/>
              </w:numPr>
              <w:spacing w:before="40" w:after="4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3" w:author="CONINCO" w:date="2022-09-21T10:39:00Z">
              <w:tcPr>
                <w:tcW w:w="25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4C17D839" w14:textId="12B9CECF" w:rsidR="0080515E" w:rsidRPr="00BE3DF4" w:rsidRDefault="0080515E" w:rsidP="0080515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Lê Huy Hoàng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4" w:author="CONINCO" w:date="2022-09-21T10:39:00Z">
              <w:tcPr>
                <w:tcW w:w="108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49CEE89C" w14:textId="727EE8BA" w:rsidR="0080515E" w:rsidRPr="00BE3DF4" w:rsidRDefault="0080515E" w:rsidP="0080515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ins w:id="15" w:author="CONINCO" w:date="2022-09-21T10:38:00Z">
              <w:r>
                <w:rPr>
                  <w:rFonts w:ascii="Times New Roman" w:hAnsi="Times New Roman"/>
                  <w:bCs/>
                  <w:sz w:val="24"/>
                  <w:szCs w:val="24"/>
                </w:rPr>
                <w:t>13</w:t>
              </w:r>
            </w:ins>
            <w:ins w:id="16" w:author="Phuong Thao" w:date="2022-08-18T14:38:00Z">
              <w:del w:id="17" w:author="CONINCO" w:date="2022-09-21T10:38:00Z">
                <w:r w:rsidDel="003A1038">
                  <w:rPr>
                    <w:rFonts w:ascii="Times New Roman" w:hAnsi="Times New Roman"/>
                    <w:bCs/>
                    <w:sz w:val="24"/>
                    <w:szCs w:val="24"/>
                  </w:rPr>
                  <w:delText>21</w:delText>
                </w:r>
              </w:del>
            </w:ins>
          </w:p>
        </w:tc>
        <w:tc>
          <w:tcPr>
            <w:tcW w:w="2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8" w:author="CONINCO" w:date="2022-09-21T10:39:00Z">
              <w:tcPr>
                <w:tcW w:w="308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21BE83B6" w14:textId="5C1956FC" w:rsidR="0080515E" w:rsidRPr="00BE3DF4" w:rsidRDefault="0080515E" w:rsidP="0080515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ins w:id="19" w:author="CONINCO" w:date="2022-09-21T10:38:00Z">
              <w:r>
                <w:rPr>
                  <w:rFonts w:ascii="Times New Roman" w:hAnsi="Times New Roman"/>
                  <w:bCs/>
                  <w:sz w:val="24"/>
                  <w:szCs w:val="24"/>
                </w:rPr>
                <w:t>Chủ trì thẩm tra kết cấu</w:t>
              </w:r>
            </w:ins>
            <w:ins w:id="20" w:author="Phuong Thao" w:date="2022-08-18T14:35:00Z">
              <w:del w:id="21" w:author="CONINCO" w:date="2022-09-21T10:38:00Z">
                <w:r w:rsidDel="003A1038">
                  <w:rPr>
                    <w:rFonts w:ascii="Times New Roman" w:hAnsi="Times New Roman"/>
                    <w:bCs/>
                    <w:sz w:val="24"/>
                    <w:szCs w:val="24"/>
                  </w:rPr>
                  <w:delText>Chủ nhiệm thẩm tra</w:delText>
                </w:r>
              </w:del>
            </w:ins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22" w:author="CONINCO" w:date="2022-09-21T10:39:00Z">
              <w:tcPr>
                <w:tcW w:w="25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4DE75AFB" w14:textId="09D76981" w:rsidR="0080515E" w:rsidRPr="00BE3DF4" w:rsidRDefault="0080515E" w:rsidP="0080515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ins w:id="23" w:author="CONINCO" w:date="2022-09-21T10:38:00Z">
              <w:r>
                <w:rPr>
                  <w:rFonts w:ascii="Times New Roman" w:hAnsi="Times New Roman"/>
                  <w:bCs/>
                  <w:sz w:val="24"/>
                  <w:szCs w:val="24"/>
                </w:rPr>
                <w:fldChar w:fldCharType="begin"/>
              </w:r>
              <w:r>
                <w:rPr>
                  <w:rFonts w:ascii="Times New Roman" w:hAnsi="Times New Roman"/>
                  <w:bCs/>
                  <w:sz w:val="24"/>
                  <w:szCs w:val="24"/>
                </w:rPr>
                <w:instrText xml:space="preserve"> HYPERLINK "mailto:lehuyhoang@coninco.com.vn" </w:instrText>
              </w:r>
              <w:r>
                <w:rPr>
                  <w:rFonts w:ascii="Times New Roman" w:hAnsi="Times New Roman"/>
                  <w:bCs/>
                  <w:sz w:val="24"/>
                  <w:szCs w:val="24"/>
                </w:rPr>
                <w:fldChar w:fldCharType="separate"/>
              </w:r>
              <w:r w:rsidRPr="00A37499">
                <w:rPr>
                  <w:rStyle w:val="Hyperlink"/>
                  <w:rFonts w:ascii="Times New Roman" w:hAnsi="Times New Roman"/>
                  <w:bCs/>
                  <w:sz w:val="24"/>
                  <w:szCs w:val="24"/>
                </w:rPr>
                <w:t>lehuyhoang@coninco.com.vn</w:t>
              </w:r>
              <w:r>
                <w:rPr>
                  <w:rFonts w:ascii="Times New Roman" w:hAnsi="Times New Roman"/>
                  <w:bCs/>
                  <w:sz w:val="24"/>
                  <w:szCs w:val="24"/>
                </w:rPr>
                <w:fldChar w:fldCharType="end"/>
              </w:r>
            </w:ins>
            <w:ins w:id="24" w:author="Phuong Thao" w:date="2022-08-18T14:36:00Z">
              <w:del w:id="25" w:author="CONINCO" w:date="2022-09-21T10:38:00Z">
                <w:r w:rsidDel="003A1038">
                  <w:rPr>
                    <w:rFonts w:ascii="Times New Roman" w:hAnsi="Times New Roman"/>
                    <w:bCs/>
                    <w:sz w:val="24"/>
                    <w:szCs w:val="24"/>
                  </w:rPr>
                  <w:fldChar w:fldCharType="begin"/>
                </w:r>
                <w:r w:rsidDel="003A1038">
                  <w:rPr>
                    <w:rFonts w:ascii="Times New Roman" w:hAnsi="Times New Roman"/>
                    <w:bCs/>
                    <w:sz w:val="24"/>
                    <w:szCs w:val="24"/>
                  </w:rPr>
                  <w:delInstrText xml:space="preserve"> HYPERLINK "mailto:nguyendangquang@coninco.com.vn" </w:delInstrText>
                </w:r>
                <w:r w:rsidDel="003A1038">
                  <w:rPr>
                    <w:rFonts w:ascii="Times New Roman" w:hAnsi="Times New Roman"/>
                    <w:bCs/>
                    <w:sz w:val="24"/>
                    <w:szCs w:val="24"/>
                  </w:rPr>
                  <w:fldChar w:fldCharType="separate"/>
                </w:r>
                <w:r w:rsidRPr="00A37499" w:rsidDel="003A1038">
                  <w:rPr>
                    <w:rStyle w:val="Hyperlink"/>
                    <w:rFonts w:ascii="Times New Roman" w:hAnsi="Times New Roman"/>
                    <w:bCs/>
                    <w:sz w:val="24"/>
                    <w:szCs w:val="24"/>
                  </w:rPr>
                  <w:delText>nguyendangquang@coninco.com.vn</w:delText>
                </w:r>
                <w:r w:rsidDel="003A1038">
                  <w:rPr>
                    <w:rFonts w:ascii="Times New Roman" w:hAnsi="Times New Roman"/>
                    <w:bCs/>
                    <w:sz w:val="24"/>
                    <w:szCs w:val="24"/>
                  </w:rPr>
                  <w:fldChar w:fldCharType="end"/>
                </w:r>
              </w:del>
            </w:ins>
          </w:p>
        </w:tc>
      </w:tr>
      <w:tr w:rsidR="006762FE" w:rsidRPr="003D171B" w14:paraId="1DB75690" w14:textId="77777777" w:rsidTr="0080515E">
        <w:trPr>
          <w:trHeight w:val="953"/>
          <w:tblHeader/>
          <w:ins w:id="26" w:author="Dell" w:date="2022-10-20T14:05:00Z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CB1B8" w14:textId="77777777" w:rsidR="006762FE" w:rsidRPr="003D171B" w:rsidRDefault="006762FE" w:rsidP="0080515E">
            <w:pPr>
              <w:numPr>
                <w:ilvl w:val="0"/>
                <w:numId w:val="13"/>
              </w:numPr>
              <w:spacing w:before="40" w:after="40"/>
              <w:rPr>
                <w:ins w:id="27" w:author="Dell" w:date="2022-10-20T14:05:00Z"/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AA3F5" w14:textId="64288412" w:rsidR="006762FE" w:rsidRDefault="006762FE" w:rsidP="0080515E">
            <w:pPr>
              <w:rPr>
                <w:ins w:id="28" w:author="Dell" w:date="2022-10-20T14:05:00Z"/>
                <w:rFonts w:ascii="Times New Roman" w:hAnsi="Times New Roman"/>
                <w:bCs/>
                <w:sz w:val="24"/>
                <w:szCs w:val="24"/>
              </w:rPr>
            </w:pPr>
            <w:ins w:id="29" w:author="Dell" w:date="2022-10-20T14:06:00Z">
              <w:r>
                <w:rPr>
                  <w:rFonts w:ascii="Times New Roman" w:hAnsi="Times New Roman"/>
                  <w:bCs/>
                  <w:sz w:val="24"/>
                  <w:szCs w:val="24"/>
                </w:rPr>
                <w:t>Phạm Văn Quang</w:t>
              </w:r>
            </w:ins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0A5C0" w14:textId="51F4253B" w:rsidR="006762FE" w:rsidRDefault="006762FE" w:rsidP="0080515E">
            <w:pPr>
              <w:jc w:val="center"/>
              <w:rPr>
                <w:ins w:id="30" w:author="Dell" w:date="2022-10-20T14:05:00Z"/>
                <w:rFonts w:ascii="Times New Roman" w:hAnsi="Times New Roman"/>
                <w:bCs/>
                <w:sz w:val="24"/>
                <w:szCs w:val="24"/>
              </w:rPr>
            </w:pPr>
            <w:ins w:id="31" w:author="Dell" w:date="2022-10-20T14:07:00Z">
              <w:r>
                <w:rPr>
                  <w:rFonts w:ascii="Times New Roman" w:hAnsi="Times New Roman"/>
                  <w:bCs/>
                  <w:sz w:val="24"/>
                  <w:szCs w:val="24"/>
                </w:rPr>
                <w:t>8</w:t>
              </w:r>
            </w:ins>
          </w:p>
        </w:tc>
        <w:tc>
          <w:tcPr>
            <w:tcW w:w="2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395FB" w14:textId="66EF08E7" w:rsidR="006762FE" w:rsidRDefault="006762FE" w:rsidP="0080515E">
            <w:pPr>
              <w:rPr>
                <w:ins w:id="32" w:author="Dell" w:date="2022-10-20T14:05:00Z"/>
                <w:rFonts w:ascii="Times New Roman" w:hAnsi="Times New Roman"/>
                <w:bCs/>
                <w:sz w:val="24"/>
                <w:szCs w:val="24"/>
              </w:rPr>
            </w:pPr>
            <w:ins w:id="33" w:author="Dell" w:date="2022-10-20T14:07:00Z">
              <w:r>
                <w:rPr>
                  <w:rFonts w:ascii="Times New Roman" w:hAnsi="Times New Roman"/>
                  <w:bCs/>
                  <w:sz w:val="24"/>
                  <w:szCs w:val="24"/>
                </w:rPr>
                <w:t>Cán bộ thẩm tra kết cấu</w:t>
              </w:r>
            </w:ins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DB938" w14:textId="4383D9E4" w:rsidR="006762FE" w:rsidRDefault="006762FE" w:rsidP="0080515E">
            <w:pPr>
              <w:jc w:val="center"/>
              <w:rPr>
                <w:ins w:id="34" w:author="Dell" w:date="2022-10-20T14:05:00Z"/>
                <w:rFonts w:ascii="Times New Roman" w:hAnsi="Times New Roman"/>
                <w:bCs/>
                <w:sz w:val="24"/>
                <w:szCs w:val="24"/>
              </w:rPr>
            </w:pPr>
            <w:ins w:id="35" w:author="Dell" w:date="2022-10-20T14:07:00Z">
              <w:r>
                <w:rPr>
                  <w:rFonts w:ascii="Times New Roman" w:hAnsi="Times New Roman"/>
                  <w:bCs/>
                  <w:sz w:val="24"/>
                  <w:szCs w:val="24"/>
                </w:rPr>
                <w:t>phamvanquang@coninco.com.vn</w:t>
              </w:r>
            </w:ins>
          </w:p>
        </w:tc>
      </w:tr>
      <w:tr w:rsidR="006762FE" w:rsidRPr="003D171B" w14:paraId="05164EA2" w14:textId="77777777" w:rsidTr="0080515E">
        <w:trPr>
          <w:trHeight w:val="953"/>
          <w:tblHeader/>
          <w:ins w:id="36" w:author="Dell" w:date="2022-10-20T14:05:00Z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C586A" w14:textId="77777777" w:rsidR="006762FE" w:rsidRPr="003D171B" w:rsidRDefault="006762FE" w:rsidP="0080515E">
            <w:pPr>
              <w:numPr>
                <w:ilvl w:val="0"/>
                <w:numId w:val="13"/>
              </w:numPr>
              <w:spacing w:before="40" w:after="40"/>
              <w:rPr>
                <w:ins w:id="37" w:author="Dell" w:date="2022-10-20T14:05:00Z"/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8C309" w14:textId="7CE8E2C6" w:rsidR="006762FE" w:rsidRDefault="006762FE" w:rsidP="0080515E">
            <w:pPr>
              <w:rPr>
                <w:ins w:id="38" w:author="Dell" w:date="2022-10-20T14:05:00Z"/>
                <w:rFonts w:ascii="Times New Roman" w:hAnsi="Times New Roman"/>
                <w:bCs/>
                <w:sz w:val="24"/>
                <w:szCs w:val="24"/>
              </w:rPr>
            </w:pPr>
            <w:ins w:id="39" w:author="Dell" w:date="2022-10-20T14:07:00Z">
              <w:r>
                <w:rPr>
                  <w:rFonts w:ascii="Times New Roman" w:hAnsi="Times New Roman"/>
                  <w:bCs/>
                  <w:sz w:val="24"/>
                  <w:szCs w:val="24"/>
                </w:rPr>
                <w:t>Võ Trung Hiếu</w:t>
              </w:r>
            </w:ins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EF2BA" w14:textId="29C02C0E" w:rsidR="006762FE" w:rsidRDefault="006762FE" w:rsidP="0080515E">
            <w:pPr>
              <w:jc w:val="center"/>
              <w:rPr>
                <w:ins w:id="40" w:author="Dell" w:date="2022-10-20T14:05:00Z"/>
                <w:rFonts w:ascii="Times New Roman" w:hAnsi="Times New Roman"/>
                <w:bCs/>
                <w:sz w:val="24"/>
                <w:szCs w:val="24"/>
              </w:rPr>
            </w:pPr>
            <w:ins w:id="41" w:author="Dell" w:date="2022-10-20T14:07:00Z">
              <w:r>
                <w:rPr>
                  <w:rFonts w:ascii="Times New Roman" w:hAnsi="Times New Roman"/>
                  <w:bCs/>
                  <w:sz w:val="24"/>
                  <w:szCs w:val="24"/>
                </w:rPr>
                <w:t>5</w:t>
              </w:r>
            </w:ins>
          </w:p>
        </w:tc>
        <w:tc>
          <w:tcPr>
            <w:tcW w:w="2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2CE33" w14:textId="40E6294E" w:rsidR="006762FE" w:rsidRDefault="006762FE" w:rsidP="0080515E">
            <w:pPr>
              <w:rPr>
                <w:ins w:id="42" w:author="Dell" w:date="2022-10-20T14:05:00Z"/>
                <w:rFonts w:ascii="Times New Roman" w:hAnsi="Times New Roman"/>
                <w:bCs/>
                <w:sz w:val="24"/>
                <w:szCs w:val="24"/>
              </w:rPr>
            </w:pPr>
            <w:ins w:id="43" w:author="Dell" w:date="2022-10-20T14:07:00Z">
              <w:r>
                <w:rPr>
                  <w:rFonts w:ascii="Times New Roman" w:hAnsi="Times New Roman"/>
                  <w:bCs/>
                  <w:sz w:val="24"/>
                  <w:szCs w:val="24"/>
                </w:rPr>
                <w:t>Cán bộ thẩm tra kết cấu</w:t>
              </w:r>
            </w:ins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D1B20" w14:textId="47FFE6A6" w:rsidR="006762FE" w:rsidRDefault="006762FE" w:rsidP="0080515E">
            <w:pPr>
              <w:jc w:val="center"/>
              <w:rPr>
                <w:ins w:id="44" w:author="Dell" w:date="2022-10-20T14:05:00Z"/>
                <w:rFonts w:ascii="Times New Roman" w:hAnsi="Times New Roman"/>
                <w:bCs/>
                <w:sz w:val="24"/>
                <w:szCs w:val="24"/>
              </w:rPr>
            </w:pPr>
            <w:ins w:id="45" w:author="Dell" w:date="2022-10-20T14:07:00Z">
              <w:r>
                <w:rPr>
                  <w:rFonts w:ascii="Times New Roman" w:hAnsi="Times New Roman"/>
                  <w:bCs/>
                  <w:sz w:val="24"/>
                  <w:szCs w:val="24"/>
                </w:rPr>
                <w:t>votrunghieu.</w:t>
              </w:r>
            </w:ins>
            <w:ins w:id="46" w:author="Dell" w:date="2022-10-20T14:08:00Z">
              <w:r>
                <w:rPr>
                  <w:rFonts w:ascii="Times New Roman" w:hAnsi="Times New Roman"/>
                  <w:bCs/>
                  <w:sz w:val="24"/>
                  <w:szCs w:val="24"/>
                </w:rPr>
                <w:t>ce@gmail.com</w:t>
              </w:r>
            </w:ins>
          </w:p>
        </w:tc>
      </w:tr>
      <w:tr w:rsidR="006762FE" w:rsidRPr="003D171B" w14:paraId="68C9F51A" w14:textId="77777777" w:rsidTr="0080515E">
        <w:trPr>
          <w:trHeight w:val="953"/>
          <w:tblHeader/>
          <w:ins w:id="47" w:author="Dell" w:date="2022-10-20T14:10:00Z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88113D" w14:textId="77777777" w:rsidR="006762FE" w:rsidRPr="003D171B" w:rsidRDefault="006762FE" w:rsidP="0080515E">
            <w:pPr>
              <w:numPr>
                <w:ilvl w:val="0"/>
                <w:numId w:val="13"/>
              </w:numPr>
              <w:spacing w:before="40" w:after="40"/>
              <w:rPr>
                <w:ins w:id="48" w:author="Dell" w:date="2022-10-20T14:10:00Z"/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A4168" w14:textId="2B561D40" w:rsidR="006762FE" w:rsidRDefault="006762FE" w:rsidP="0080515E">
            <w:pPr>
              <w:rPr>
                <w:ins w:id="49" w:author="Dell" w:date="2022-10-20T14:10:00Z"/>
                <w:rFonts w:ascii="Times New Roman" w:hAnsi="Times New Roman"/>
                <w:bCs/>
                <w:sz w:val="24"/>
                <w:szCs w:val="24"/>
              </w:rPr>
            </w:pPr>
            <w:ins w:id="50" w:author="Dell" w:date="2022-10-20T14:10:00Z">
              <w:r>
                <w:rPr>
                  <w:rFonts w:ascii="Times New Roman" w:hAnsi="Times New Roman"/>
                  <w:bCs/>
                  <w:sz w:val="24"/>
                  <w:szCs w:val="24"/>
                </w:rPr>
                <w:t>Lê Thanh Nam</w:t>
              </w:r>
            </w:ins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BEA00" w14:textId="5B61D793" w:rsidR="006762FE" w:rsidRDefault="006762FE" w:rsidP="0080515E">
            <w:pPr>
              <w:jc w:val="center"/>
              <w:rPr>
                <w:ins w:id="51" w:author="Dell" w:date="2022-10-20T14:10:00Z"/>
                <w:rFonts w:ascii="Times New Roman" w:hAnsi="Times New Roman"/>
                <w:bCs/>
                <w:sz w:val="24"/>
                <w:szCs w:val="24"/>
              </w:rPr>
            </w:pPr>
            <w:ins w:id="52" w:author="Dell" w:date="2022-10-20T14:10:00Z">
              <w:r>
                <w:rPr>
                  <w:rFonts w:ascii="Times New Roman" w:hAnsi="Times New Roman"/>
                  <w:bCs/>
                  <w:sz w:val="24"/>
                  <w:szCs w:val="24"/>
                </w:rPr>
                <w:t>13</w:t>
              </w:r>
            </w:ins>
          </w:p>
        </w:tc>
        <w:tc>
          <w:tcPr>
            <w:tcW w:w="2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CFD2E" w14:textId="70793DD3" w:rsidR="006762FE" w:rsidRDefault="006762FE" w:rsidP="0080515E">
            <w:pPr>
              <w:rPr>
                <w:ins w:id="53" w:author="Dell" w:date="2022-10-20T14:10:00Z"/>
                <w:rFonts w:ascii="Times New Roman" w:hAnsi="Times New Roman"/>
                <w:bCs/>
                <w:sz w:val="24"/>
                <w:szCs w:val="24"/>
              </w:rPr>
            </w:pPr>
            <w:ins w:id="54" w:author="Dell" w:date="2022-10-20T14:10:00Z">
              <w:r>
                <w:rPr>
                  <w:rFonts w:ascii="Times New Roman" w:hAnsi="Times New Roman"/>
                  <w:bCs/>
                  <w:sz w:val="24"/>
                  <w:szCs w:val="24"/>
                </w:rPr>
                <w:t>Cán bộ thẩm tra kết cấu</w:t>
              </w:r>
            </w:ins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9BF3B" w14:textId="77777777" w:rsidR="006762FE" w:rsidRDefault="006762FE" w:rsidP="0080515E">
            <w:pPr>
              <w:jc w:val="center"/>
              <w:rPr>
                <w:ins w:id="55" w:author="Dell" w:date="2022-10-20T14:10:00Z"/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D327D" w:rsidRPr="003D171B" w14:paraId="3EE0A9D1" w14:textId="77777777" w:rsidTr="0080515E">
        <w:trPr>
          <w:trHeight w:val="953"/>
          <w:tblHeader/>
          <w:trPrChange w:id="56" w:author="CONINCO" w:date="2022-09-21T10:39:00Z">
            <w:trPr>
              <w:gridAfter w:val="0"/>
              <w:trHeight w:val="953"/>
              <w:tblHeader/>
            </w:trPr>
          </w:trPrChange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57" w:author="CONINCO" w:date="2022-09-21T10:39:00Z">
              <w:tcPr>
                <w:tcW w:w="83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174D068E" w14:textId="066BC9B8" w:rsidR="00FD327D" w:rsidRPr="003D171B" w:rsidRDefault="00FD327D" w:rsidP="00FD327D">
            <w:pPr>
              <w:numPr>
                <w:ilvl w:val="0"/>
                <w:numId w:val="13"/>
              </w:numPr>
              <w:spacing w:before="40" w:after="4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58" w:author="CONINCO" w:date="2022-09-21T10:39:00Z">
              <w:tcPr>
                <w:tcW w:w="25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01012ACA" w14:textId="3F794574" w:rsidR="00FD327D" w:rsidRPr="00BE3DF4" w:rsidRDefault="00077F33" w:rsidP="00FD327D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ins w:id="59" w:author="Phuong Thao" w:date="2022-08-18T14:35:00Z">
              <w:r>
                <w:rPr>
                  <w:rFonts w:ascii="Times New Roman" w:hAnsi="Times New Roman"/>
                  <w:bCs/>
                  <w:sz w:val="24"/>
                  <w:szCs w:val="24"/>
                </w:rPr>
                <w:t>Trịnh Hồng Khánh</w:t>
              </w:r>
            </w:ins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0" w:author="CONINCO" w:date="2022-09-21T10:39:00Z">
              <w:tcPr>
                <w:tcW w:w="108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24D33983" w14:textId="34CBCDEA" w:rsidR="00FD327D" w:rsidRPr="00BE3DF4" w:rsidRDefault="002F637B" w:rsidP="00FD327D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ins w:id="61" w:author="Phuong Thao" w:date="2022-08-18T14:38:00Z">
              <w:r>
                <w:rPr>
                  <w:rFonts w:ascii="Times New Roman" w:hAnsi="Times New Roman"/>
                  <w:bCs/>
                  <w:sz w:val="24"/>
                  <w:szCs w:val="24"/>
                </w:rPr>
                <w:t>21</w:t>
              </w:r>
            </w:ins>
          </w:p>
        </w:tc>
        <w:tc>
          <w:tcPr>
            <w:tcW w:w="2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62" w:author="CONINCO" w:date="2022-09-21T10:39:00Z">
              <w:tcPr>
                <w:tcW w:w="308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56521DEC" w14:textId="50F30A0D" w:rsidR="00FD327D" w:rsidRPr="00BE3DF4" w:rsidRDefault="00077F33" w:rsidP="00FD327D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ins w:id="63" w:author="Phuong Thao" w:date="2022-08-18T14:35:00Z">
              <w:r>
                <w:rPr>
                  <w:rFonts w:ascii="Times New Roman" w:hAnsi="Times New Roman"/>
                  <w:bCs/>
                  <w:sz w:val="24"/>
                  <w:szCs w:val="24"/>
                </w:rPr>
                <w:t>Chủ trì thẩm tra kiến trúc</w:t>
              </w:r>
            </w:ins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64" w:author="CONINCO" w:date="2022-09-21T10:39:00Z">
              <w:tcPr>
                <w:tcW w:w="25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2DF8DA6F" w14:textId="370E79A4" w:rsidR="00FD327D" w:rsidRPr="00BE3DF4" w:rsidRDefault="00077F33" w:rsidP="00FD327D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ins w:id="65" w:author="Phuong Thao" w:date="2022-08-18T14:36:00Z">
              <w:r>
                <w:rPr>
                  <w:rFonts w:ascii="Times New Roman" w:hAnsi="Times New Roman"/>
                  <w:bCs/>
                  <w:sz w:val="24"/>
                  <w:szCs w:val="24"/>
                </w:rPr>
                <w:fldChar w:fldCharType="begin"/>
              </w:r>
              <w:r>
                <w:rPr>
                  <w:rFonts w:ascii="Times New Roman" w:hAnsi="Times New Roman"/>
                  <w:bCs/>
                  <w:sz w:val="24"/>
                  <w:szCs w:val="24"/>
                </w:rPr>
                <w:instrText xml:space="preserve"> HYPERLINK "mailto:trinhhongkhanh@coninco.com.vn" </w:instrText>
              </w:r>
              <w:r>
                <w:rPr>
                  <w:rFonts w:ascii="Times New Roman" w:hAnsi="Times New Roman"/>
                  <w:bCs/>
                  <w:sz w:val="24"/>
                  <w:szCs w:val="24"/>
                </w:rPr>
                <w:fldChar w:fldCharType="separate"/>
              </w:r>
              <w:r w:rsidRPr="00A37499">
                <w:rPr>
                  <w:rStyle w:val="Hyperlink"/>
                  <w:rFonts w:ascii="Times New Roman" w:hAnsi="Times New Roman"/>
                  <w:bCs/>
                  <w:sz w:val="24"/>
                  <w:szCs w:val="24"/>
                </w:rPr>
                <w:t>trinhhongkhanh@coninco.com.vn</w:t>
              </w:r>
              <w:r>
                <w:rPr>
                  <w:rFonts w:ascii="Times New Roman" w:hAnsi="Times New Roman"/>
                  <w:bCs/>
                  <w:sz w:val="24"/>
                  <w:szCs w:val="24"/>
                </w:rPr>
                <w:fldChar w:fldCharType="end"/>
              </w:r>
            </w:ins>
          </w:p>
        </w:tc>
      </w:tr>
      <w:tr w:rsidR="00FD327D" w:rsidRPr="003D171B" w14:paraId="70256FAA" w14:textId="77777777" w:rsidTr="0080515E">
        <w:trPr>
          <w:trHeight w:val="953"/>
          <w:tblHeader/>
          <w:trPrChange w:id="66" w:author="CONINCO" w:date="2022-09-21T10:39:00Z">
            <w:trPr>
              <w:gridAfter w:val="0"/>
              <w:trHeight w:val="953"/>
              <w:tblHeader/>
            </w:trPr>
          </w:trPrChange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67" w:author="CONINCO" w:date="2022-09-21T10:39:00Z">
              <w:tcPr>
                <w:tcW w:w="83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195D4288" w14:textId="06C5AA3E" w:rsidR="00FD327D" w:rsidRPr="003D171B" w:rsidRDefault="00FD327D" w:rsidP="00FD327D">
            <w:pPr>
              <w:numPr>
                <w:ilvl w:val="0"/>
                <w:numId w:val="13"/>
              </w:numPr>
              <w:spacing w:before="40" w:after="4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68" w:author="CONINCO" w:date="2022-09-21T10:39:00Z">
              <w:tcPr>
                <w:tcW w:w="25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29CE140E" w14:textId="791F7413" w:rsidR="00FD327D" w:rsidRPr="00BE3DF4" w:rsidRDefault="00077F33" w:rsidP="00FD327D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ins w:id="69" w:author="Phuong Thao" w:date="2022-08-18T14:35:00Z">
              <w:r>
                <w:rPr>
                  <w:rFonts w:ascii="Times New Roman" w:hAnsi="Times New Roman"/>
                  <w:bCs/>
                  <w:sz w:val="24"/>
                  <w:szCs w:val="24"/>
                </w:rPr>
                <w:t>Hoàng Xuân Bình</w:t>
              </w:r>
            </w:ins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0" w:author="CONINCO" w:date="2022-09-21T10:39:00Z">
              <w:tcPr>
                <w:tcW w:w="108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61E41CD9" w14:textId="3FCEA9B3" w:rsidR="00FD327D" w:rsidRPr="00BE3DF4" w:rsidRDefault="002F637B" w:rsidP="00FD327D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ins w:id="71" w:author="Phuong Thao" w:date="2022-08-18T14:38:00Z">
              <w:r>
                <w:rPr>
                  <w:rFonts w:ascii="Times New Roman" w:hAnsi="Times New Roman"/>
                  <w:bCs/>
                  <w:sz w:val="24"/>
                  <w:szCs w:val="24"/>
                </w:rPr>
                <w:t>17</w:t>
              </w:r>
            </w:ins>
          </w:p>
        </w:tc>
        <w:tc>
          <w:tcPr>
            <w:tcW w:w="2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72" w:author="CONINCO" w:date="2022-09-21T10:39:00Z">
              <w:tcPr>
                <w:tcW w:w="308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0733A0C7" w14:textId="2B4025D2" w:rsidR="00FD327D" w:rsidRPr="00BE3DF4" w:rsidRDefault="00077F33" w:rsidP="00FD327D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ins w:id="73" w:author="Phuong Thao" w:date="2022-08-18T14:35:00Z">
              <w:r>
                <w:rPr>
                  <w:rFonts w:ascii="Times New Roman" w:hAnsi="Times New Roman"/>
                  <w:bCs/>
                  <w:sz w:val="24"/>
                  <w:szCs w:val="24"/>
                </w:rPr>
                <w:t>Chủ trì thẩm tra cơ điện</w:t>
              </w:r>
            </w:ins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74" w:author="CONINCO" w:date="2022-09-21T10:39:00Z">
              <w:tcPr>
                <w:tcW w:w="25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62ABB401" w14:textId="224CE46C" w:rsidR="00FD327D" w:rsidRPr="00BE3DF4" w:rsidRDefault="00077F33" w:rsidP="00FD327D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ins w:id="75" w:author="Phuong Thao" w:date="2022-08-18T14:36:00Z">
              <w:r>
                <w:rPr>
                  <w:rFonts w:ascii="Times New Roman" w:hAnsi="Times New Roman"/>
                  <w:bCs/>
                  <w:sz w:val="24"/>
                  <w:szCs w:val="24"/>
                </w:rPr>
                <w:fldChar w:fldCharType="begin"/>
              </w:r>
              <w:r>
                <w:rPr>
                  <w:rFonts w:ascii="Times New Roman" w:hAnsi="Times New Roman"/>
                  <w:bCs/>
                  <w:sz w:val="24"/>
                  <w:szCs w:val="24"/>
                </w:rPr>
                <w:instrText xml:space="preserve"> HYPERLINK "mailto:hoangxuanbinh@coninco.com.vn" </w:instrText>
              </w:r>
              <w:r>
                <w:rPr>
                  <w:rFonts w:ascii="Times New Roman" w:hAnsi="Times New Roman"/>
                  <w:bCs/>
                  <w:sz w:val="24"/>
                  <w:szCs w:val="24"/>
                </w:rPr>
                <w:fldChar w:fldCharType="separate"/>
              </w:r>
              <w:r w:rsidRPr="00A37499">
                <w:rPr>
                  <w:rStyle w:val="Hyperlink"/>
                  <w:rFonts w:ascii="Times New Roman" w:hAnsi="Times New Roman"/>
                  <w:bCs/>
                  <w:sz w:val="24"/>
                  <w:szCs w:val="24"/>
                </w:rPr>
                <w:t>hoangxuanbinh@coninco.com.vn</w:t>
              </w:r>
              <w:r>
                <w:rPr>
                  <w:rFonts w:ascii="Times New Roman" w:hAnsi="Times New Roman"/>
                  <w:bCs/>
                  <w:sz w:val="24"/>
                  <w:szCs w:val="24"/>
                </w:rPr>
                <w:fldChar w:fldCharType="end"/>
              </w:r>
            </w:ins>
          </w:p>
        </w:tc>
      </w:tr>
      <w:tr w:rsidR="00FD327D" w:rsidRPr="003D171B" w14:paraId="754124DA" w14:textId="77777777" w:rsidTr="0080515E">
        <w:trPr>
          <w:trHeight w:val="953"/>
          <w:tblHeader/>
          <w:trPrChange w:id="76" w:author="CONINCO" w:date="2022-09-21T10:39:00Z">
            <w:trPr>
              <w:gridAfter w:val="0"/>
              <w:trHeight w:val="953"/>
              <w:tblHeader/>
            </w:trPr>
          </w:trPrChange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77" w:author="CONINCO" w:date="2022-09-21T10:39:00Z">
              <w:tcPr>
                <w:tcW w:w="83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0B03D7E8" w14:textId="6820C398" w:rsidR="00FD327D" w:rsidRPr="003D171B" w:rsidRDefault="00FD327D" w:rsidP="00FD327D">
            <w:pPr>
              <w:numPr>
                <w:ilvl w:val="0"/>
                <w:numId w:val="13"/>
              </w:numPr>
              <w:spacing w:before="40" w:after="4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78" w:author="CONINCO" w:date="2022-09-21T10:39:00Z">
              <w:tcPr>
                <w:tcW w:w="25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2D7E90E3" w14:textId="2E27B50A" w:rsidR="00FD327D" w:rsidRPr="00BE3DF4" w:rsidRDefault="00077F33" w:rsidP="00FD327D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ins w:id="79" w:author="Phuong Thao" w:date="2022-08-18T14:35:00Z">
              <w:r>
                <w:rPr>
                  <w:rFonts w:ascii="Times New Roman" w:hAnsi="Times New Roman"/>
                  <w:sz w:val="24"/>
                  <w:szCs w:val="24"/>
                </w:rPr>
                <w:t>Đàm Đức Tuân</w:t>
              </w:r>
            </w:ins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80" w:author="CONINCO" w:date="2022-09-21T10:39:00Z">
              <w:tcPr>
                <w:tcW w:w="108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6B891161" w14:textId="20BE9A43" w:rsidR="00FD327D" w:rsidRPr="00BE3DF4" w:rsidRDefault="002F637B" w:rsidP="00FD327D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ins w:id="81" w:author="Phuong Thao" w:date="2022-08-18T14:38:00Z">
              <w:r>
                <w:rPr>
                  <w:rFonts w:ascii="Times New Roman" w:hAnsi="Times New Roman"/>
                  <w:bCs/>
                  <w:sz w:val="24"/>
                  <w:szCs w:val="24"/>
                </w:rPr>
                <w:t>14</w:t>
              </w:r>
            </w:ins>
          </w:p>
        </w:tc>
        <w:tc>
          <w:tcPr>
            <w:tcW w:w="2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82" w:author="CONINCO" w:date="2022-09-21T10:39:00Z">
              <w:tcPr>
                <w:tcW w:w="308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046CA9EE" w14:textId="05EB8756" w:rsidR="00FD327D" w:rsidRPr="00BE3DF4" w:rsidRDefault="00077F33" w:rsidP="00FD327D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ins w:id="83" w:author="Phuong Thao" w:date="2022-08-18T14:36:00Z">
              <w:r>
                <w:rPr>
                  <w:rFonts w:ascii="Times New Roman" w:hAnsi="Times New Roman"/>
                  <w:bCs/>
                  <w:sz w:val="24"/>
                  <w:szCs w:val="24"/>
                </w:rPr>
                <w:t>Chủ trì thẩm tra dự toán</w:t>
              </w:r>
            </w:ins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84" w:author="CONINCO" w:date="2022-09-21T10:39:00Z">
              <w:tcPr>
                <w:tcW w:w="25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57BFD452" w14:textId="35409EFB" w:rsidR="00FD327D" w:rsidRPr="00BE3DF4" w:rsidRDefault="00077F33" w:rsidP="00FD327D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ins w:id="85" w:author="Phuong Thao" w:date="2022-08-18T14:36:00Z">
              <w:r>
                <w:rPr>
                  <w:rFonts w:ascii="Times New Roman" w:hAnsi="Times New Roman"/>
                  <w:bCs/>
                  <w:sz w:val="24"/>
                  <w:szCs w:val="24"/>
                </w:rPr>
                <w:t>damductuan@coninco.com.vn</w:t>
              </w:r>
            </w:ins>
          </w:p>
        </w:tc>
      </w:tr>
    </w:tbl>
    <w:p w14:paraId="53F4D3AA" w14:textId="7DAC951D" w:rsidR="00440FE9" w:rsidRDefault="00440FE9">
      <w:pPr>
        <w:rPr>
          <w:ins w:id="86" w:author="CONINCO" w:date="2022-09-21T10:39:00Z"/>
        </w:rPr>
      </w:pPr>
      <w:bookmarkStart w:id="87" w:name="_GoBack"/>
      <w:bookmarkEnd w:id="87"/>
    </w:p>
    <w:p w14:paraId="60E183C7" w14:textId="77777777" w:rsidR="0080515E" w:rsidRDefault="0080515E">
      <w:pPr>
        <w:rPr>
          <w:ins w:id="88" w:author="CONINCO" w:date="2022-09-21T10:39:00Z"/>
        </w:rPr>
      </w:pPr>
    </w:p>
    <w:p w14:paraId="59AF83C9" w14:textId="77777777" w:rsidR="0080515E" w:rsidRDefault="0080515E"/>
    <w:sectPr w:rsidR="0080515E" w:rsidSect="008A13B6">
      <w:footerReference w:type="default" r:id="rId8"/>
      <w:pgSz w:w="11907" w:h="16840" w:code="9"/>
      <w:pgMar w:top="1134" w:right="1134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68A2D6" w14:textId="77777777" w:rsidR="008D049F" w:rsidRDefault="008D049F" w:rsidP="00846511">
      <w:r>
        <w:separator/>
      </w:r>
    </w:p>
  </w:endnote>
  <w:endnote w:type="continuationSeparator" w:id="0">
    <w:p w14:paraId="2C4BB6FD" w14:textId="77777777" w:rsidR="008D049F" w:rsidRDefault="008D049F" w:rsidP="00846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.VnTimeH">
    <w:altName w:val="Times New Roman"/>
    <w:panose1 w:val="020BE200000000000000"/>
    <w:charset w:val="00"/>
    <w:family w:val="swiss"/>
    <w:pitch w:val="variable"/>
    <w:sig w:usb0="00000007" w:usb1="00000000" w:usb2="00000000" w:usb3="00000000" w:csb0="00000013" w:csb1="00000000"/>
  </w:font>
  <w:font w:name=".VnArialH">
    <w:panose1 w:val="020BE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BDEDFD" w14:textId="090B98C3" w:rsidR="009E26D9" w:rsidRDefault="009E26D9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6762FE">
      <w:rPr>
        <w:caps/>
        <w:noProof/>
        <w:color w:val="5B9BD5" w:themeColor="accent1"/>
      </w:rPr>
      <w:t>24</w:t>
    </w:r>
    <w:r>
      <w:rPr>
        <w:caps/>
        <w:noProof/>
        <w:color w:val="5B9BD5" w:themeColor="accent1"/>
      </w:rPr>
      <w:fldChar w:fldCharType="end"/>
    </w:r>
  </w:p>
  <w:p w14:paraId="0C4DF003" w14:textId="77777777" w:rsidR="00440FE9" w:rsidRDefault="00440F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FBF9D7" w14:textId="77777777" w:rsidR="008D049F" w:rsidRDefault="008D049F" w:rsidP="00846511">
      <w:r>
        <w:separator/>
      </w:r>
    </w:p>
  </w:footnote>
  <w:footnote w:type="continuationSeparator" w:id="0">
    <w:p w14:paraId="31E39412" w14:textId="77777777" w:rsidR="008D049F" w:rsidRDefault="008D049F" w:rsidP="008465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20047"/>
    <w:multiLevelType w:val="multilevel"/>
    <w:tmpl w:val="1718641A"/>
    <w:lvl w:ilvl="0">
      <w:start w:val="1"/>
      <w:numFmt w:val="lowerLetter"/>
      <w:pStyle w:val="Number3"/>
      <w:lvlText w:val="(%1)"/>
      <w:lvlJc w:val="left"/>
      <w:pPr>
        <w:tabs>
          <w:tab w:val="num" w:pos="2268"/>
        </w:tabs>
        <w:ind w:left="2268" w:hanging="454"/>
      </w:pPr>
      <w:rPr>
        <w:rFonts w:ascii="Arial" w:hAnsi="Arial" w:hint="default"/>
        <w:b w:val="0"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2109"/>
        </w:tabs>
        <w:ind w:left="2109" w:hanging="284"/>
      </w:pPr>
      <w:rPr>
        <w:rFonts w:ascii="Times New Roman" w:hAnsi="Times New Roman" w:hint="default"/>
        <w:b w:val="0"/>
        <w:i w:val="0"/>
        <w:color w:val="auto"/>
        <w:sz w:val="22"/>
        <w:szCs w:val="22"/>
      </w:rPr>
    </w:lvl>
    <w:lvl w:ilvl="2">
      <w:start w:val="1"/>
      <w:numFmt w:val="upperLetter"/>
      <w:lvlText w:val="%1.%2.%3"/>
      <w:lvlJc w:val="left"/>
      <w:pPr>
        <w:tabs>
          <w:tab w:val="num" w:pos="2556"/>
        </w:tabs>
        <w:ind w:left="2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67"/>
        </w:tabs>
        <w:ind w:left="256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938"/>
        </w:tabs>
        <w:ind w:left="293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949"/>
        </w:tabs>
        <w:ind w:left="2949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320"/>
        </w:tabs>
        <w:ind w:left="3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331"/>
        </w:tabs>
        <w:ind w:left="33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702"/>
        </w:tabs>
        <w:ind w:left="3702" w:hanging="1800"/>
      </w:pPr>
      <w:rPr>
        <w:rFonts w:hint="default"/>
      </w:rPr>
    </w:lvl>
  </w:abstractNum>
  <w:abstractNum w:abstractNumId="1" w15:restartNumberingAfterBreak="0">
    <w:nsid w:val="080C6D0E"/>
    <w:multiLevelType w:val="hybridMultilevel"/>
    <w:tmpl w:val="1CB6E96E"/>
    <w:lvl w:ilvl="0" w:tplc="A9409BC2">
      <w:start w:val="1"/>
      <w:numFmt w:val="bullet"/>
      <w:pStyle w:val="Heading7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192D1A20"/>
    <w:multiLevelType w:val="hybridMultilevel"/>
    <w:tmpl w:val="48928DF2"/>
    <w:lvl w:ilvl="0" w:tplc="04090013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9007F"/>
    <w:multiLevelType w:val="hybridMultilevel"/>
    <w:tmpl w:val="645454DE"/>
    <w:lvl w:ilvl="0" w:tplc="DB3C20A2">
      <w:start w:val="1"/>
      <w:numFmt w:val="bullet"/>
      <w:pStyle w:val="Heading6"/>
      <w:lvlText w:val=""/>
      <w:lvlJc w:val="left"/>
      <w:pPr>
        <w:ind w:left="1077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309A3093"/>
    <w:multiLevelType w:val="hybridMultilevel"/>
    <w:tmpl w:val="7CDEB90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312C33C3"/>
    <w:multiLevelType w:val="multilevel"/>
    <w:tmpl w:val="F7089ED8"/>
    <w:lvl w:ilvl="0">
      <w:start w:val="1"/>
      <w:numFmt w:val="bullet"/>
      <w:pStyle w:val="Bullet3"/>
      <w:lvlText w:val="●"/>
      <w:lvlJc w:val="left"/>
      <w:pPr>
        <w:tabs>
          <w:tab w:val="num" w:pos="2325"/>
        </w:tabs>
        <w:ind w:left="2325" w:hanging="340"/>
      </w:pPr>
      <w:rPr>
        <w:rFonts w:ascii="Arial" w:hAnsi="Arial" w:hint="default"/>
        <w:b w:val="0"/>
        <w:i w:val="0"/>
        <w:caps/>
        <w:color w:val="auto"/>
        <w:sz w:val="12"/>
        <w:szCs w:val="12"/>
      </w:rPr>
    </w:lvl>
    <w:lvl w:ilvl="1">
      <w:start w:val="1"/>
      <w:numFmt w:val="decimal"/>
      <w:lvlText w:val="%1.%2"/>
      <w:lvlJc w:val="left"/>
      <w:pPr>
        <w:tabs>
          <w:tab w:val="num" w:pos="7053"/>
        </w:tabs>
        <w:ind w:left="7053" w:hanging="680"/>
      </w:pPr>
      <w:rPr>
        <w:rFonts w:ascii="Times New Roman" w:hAnsi="Times New Roman" w:hint="default"/>
        <w:b/>
        <w:i w:val="0"/>
        <w:caps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6487"/>
        </w:tabs>
        <w:ind w:left="6487" w:hanging="738"/>
      </w:pPr>
      <w:rPr>
        <w:rFonts w:ascii="Times New Roman" w:hAnsi="Times New Roman" w:hint="default"/>
        <w:b/>
        <w:i w:val="0"/>
        <w:color w:val="auto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6033"/>
        </w:tabs>
        <w:ind w:left="6033" w:hanging="284"/>
      </w:pPr>
      <w:rPr>
        <w:rFonts w:ascii="Times New Roman" w:hAnsi="Times New Roman" w:hint="default"/>
        <w:b/>
        <w:i w:val="0"/>
        <w:color w:val="auto"/>
        <w:sz w:val="22"/>
        <w:szCs w:val="22"/>
      </w:rPr>
    </w:lvl>
    <w:lvl w:ilvl="4">
      <w:start w:val="1"/>
      <w:numFmt w:val="bullet"/>
      <w:lvlText w:val="■"/>
      <w:lvlJc w:val="left"/>
      <w:pPr>
        <w:tabs>
          <w:tab w:val="num" w:pos="5901"/>
        </w:tabs>
        <w:ind w:left="5901" w:hanging="284"/>
      </w:pPr>
      <w:rPr>
        <w:rFonts w:ascii="Times New Roman" w:hAnsi="Times New Roman" w:cs="Times New Roman" w:hint="default"/>
        <w:color w:val="auto"/>
        <w:sz w:val="14"/>
      </w:rPr>
    </w:lvl>
    <w:lvl w:ilvl="5">
      <w:start w:val="1"/>
      <w:numFmt w:val="decimal"/>
      <w:lvlText w:val="%1.%2.%3.%4.%5.%6"/>
      <w:lvlJc w:val="left"/>
      <w:pPr>
        <w:tabs>
          <w:tab w:val="num" w:pos="6901"/>
        </w:tabs>
        <w:ind w:left="6901" w:hanging="1152"/>
      </w:pPr>
      <w:rPr>
        <w:rFonts w:hint="default"/>
        <w:b w:val="0"/>
        <w:i w:val="0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7045"/>
        </w:tabs>
        <w:ind w:left="7045" w:hanging="1296"/>
      </w:pPr>
      <w:rPr>
        <w:rFonts w:hint="default"/>
        <w:b w:val="0"/>
        <w:i w:val="0"/>
        <w:sz w:val="22"/>
        <w:szCs w:val="22"/>
      </w:rPr>
    </w:lvl>
    <w:lvl w:ilvl="7">
      <w:start w:val="1"/>
      <w:numFmt w:val="decimal"/>
      <w:lvlText w:val="%1.%2.%3.%4.%5.%6.%7.%8"/>
      <w:lvlJc w:val="left"/>
      <w:pPr>
        <w:tabs>
          <w:tab w:val="num" w:pos="7189"/>
        </w:tabs>
        <w:ind w:left="71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33"/>
        </w:tabs>
        <w:ind w:left="7333" w:hanging="1584"/>
      </w:pPr>
      <w:rPr>
        <w:rFonts w:hint="default"/>
      </w:rPr>
    </w:lvl>
  </w:abstractNum>
  <w:abstractNum w:abstractNumId="6" w15:restartNumberingAfterBreak="0">
    <w:nsid w:val="47123DE9"/>
    <w:multiLevelType w:val="hybridMultilevel"/>
    <w:tmpl w:val="C5C827BA"/>
    <w:lvl w:ilvl="0" w:tplc="B36470D8">
      <w:start w:val="1"/>
      <w:numFmt w:val="upperRoman"/>
      <w:pStyle w:val="Heading1"/>
      <w:lvlText w:val="%1."/>
      <w:lvlJc w:val="righ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 w15:restartNumberingAfterBreak="0">
    <w:nsid w:val="5CF57270"/>
    <w:multiLevelType w:val="hybridMultilevel"/>
    <w:tmpl w:val="0A36FB30"/>
    <w:lvl w:ilvl="0" w:tplc="F1B439DA">
      <w:start w:val="1"/>
      <w:numFmt w:val="bullet"/>
      <w:pStyle w:val="Heading5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7C755C78"/>
    <w:multiLevelType w:val="multilevel"/>
    <w:tmpl w:val="2D322430"/>
    <w:lvl w:ilvl="0">
      <w:start w:val="1"/>
      <w:numFmt w:val="decimal"/>
      <w:lvlText w:val="Điều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96"/>
        </w:tabs>
        <w:ind w:left="21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Letter"/>
      <w:lvlText w:val="%4/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8"/>
  </w:num>
  <w:num w:numId="9">
    <w:abstractNumId w:val="8"/>
  </w:num>
  <w:num w:numId="10">
    <w:abstractNumId w:val="6"/>
  </w:num>
  <w:num w:numId="11">
    <w:abstractNumId w:val="0"/>
  </w:num>
  <w:num w:numId="12">
    <w:abstractNumId w:val="5"/>
  </w:num>
  <w:num w:numId="1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uong Nguyen Thi Mai (TNPA-KSCP QLHD)">
    <w15:presenceInfo w15:providerId="AD" w15:userId="S::huongntm4@tng-holdings.vn::1a688ccc-3c0d-4932-a0b9-d4bd17cd8f32"/>
  </w15:person>
  <w15:person w15:author="CONINCO">
    <w15:presenceInfo w15:providerId="None" w15:userId="CONINCO"/>
  </w15:person>
  <w15:person w15:author="Phuong Thao">
    <w15:presenceInfo w15:providerId="None" w15:userId="Phuong Thao"/>
  </w15:person>
  <w15:person w15:author="Dell">
    <w15:presenceInfo w15:providerId="Windows Live" w15:userId="6ebe29dd3e193d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373"/>
    <w:rsid w:val="0000348E"/>
    <w:rsid w:val="00010631"/>
    <w:rsid w:val="00031B4B"/>
    <w:rsid w:val="0003592D"/>
    <w:rsid w:val="000408BA"/>
    <w:rsid w:val="000437C5"/>
    <w:rsid w:val="00070CD3"/>
    <w:rsid w:val="00077F33"/>
    <w:rsid w:val="00085F7F"/>
    <w:rsid w:val="0009411C"/>
    <w:rsid w:val="000954EC"/>
    <w:rsid w:val="000B38C9"/>
    <w:rsid w:val="000C1BC0"/>
    <w:rsid w:val="000D493F"/>
    <w:rsid w:val="000E0729"/>
    <w:rsid w:val="000E2373"/>
    <w:rsid w:val="000E35BC"/>
    <w:rsid w:val="00100F3C"/>
    <w:rsid w:val="0011512A"/>
    <w:rsid w:val="0012152E"/>
    <w:rsid w:val="00125C51"/>
    <w:rsid w:val="0012619C"/>
    <w:rsid w:val="00131663"/>
    <w:rsid w:val="001319E7"/>
    <w:rsid w:val="00146680"/>
    <w:rsid w:val="00150FC7"/>
    <w:rsid w:val="00172C14"/>
    <w:rsid w:val="001810AD"/>
    <w:rsid w:val="00181DCD"/>
    <w:rsid w:val="0019673B"/>
    <w:rsid w:val="001A4AE8"/>
    <w:rsid w:val="001A58CE"/>
    <w:rsid w:val="001C0ADB"/>
    <w:rsid w:val="001C17EB"/>
    <w:rsid w:val="001C3A83"/>
    <w:rsid w:val="001C3D16"/>
    <w:rsid w:val="001E3EB7"/>
    <w:rsid w:val="00200D88"/>
    <w:rsid w:val="00201A16"/>
    <w:rsid w:val="0022113A"/>
    <w:rsid w:val="00232AEC"/>
    <w:rsid w:val="00252C18"/>
    <w:rsid w:val="00274D7F"/>
    <w:rsid w:val="002A0EC5"/>
    <w:rsid w:val="002C07D9"/>
    <w:rsid w:val="002C4E20"/>
    <w:rsid w:val="002E4D5C"/>
    <w:rsid w:val="002F637B"/>
    <w:rsid w:val="00313A5C"/>
    <w:rsid w:val="00316E61"/>
    <w:rsid w:val="003261D3"/>
    <w:rsid w:val="00344B08"/>
    <w:rsid w:val="00367F05"/>
    <w:rsid w:val="003755B6"/>
    <w:rsid w:val="003969B4"/>
    <w:rsid w:val="0039759E"/>
    <w:rsid w:val="003B1578"/>
    <w:rsid w:val="003B418E"/>
    <w:rsid w:val="003B5079"/>
    <w:rsid w:val="003B690D"/>
    <w:rsid w:val="003C60EE"/>
    <w:rsid w:val="003D171B"/>
    <w:rsid w:val="003D485D"/>
    <w:rsid w:val="003D4A0F"/>
    <w:rsid w:val="00417FA8"/>
    <w:rsid w:val="00421F12"/>
    <w:rsid w:val="00426E0F"/>
    <w:rsid w:val="00430362"/>
    <w:rsid w:val="00432032"/>
    <w:rsid w:val="00435C74"/>
    <w:rsid w:val="00440D14"/>
    <w:rsid w:val="00440FE9"/>
    <w:rsid w:val="004411C5"/>
    <w:rsid w:val="0046051F"/>
    <w:rsid w:val="004611FB"/>
    <w:rsid w:val="00483575"/>
    <w:rsid w:val="004A6FD1"/>
    <w:rsid w:val="004D3DFF"/>
    <w:rsid w:val="004E1D6C"/>
    <w:rsid w:val="004E462D"/>
    <w:rsid w:val="004F3164"/>
    <w:rsid w:val="00512699"/>
    <w:rsid w:val="0052161E"/>
    <w:rsid w:val="0052273A"/>
    <w:rsid w:val="00541B96"/>
    <w:rsid w:val="00554D0F"/>
    <w:rsid w:val="00565AC9"/>
    <w:rsid w:val="00570B1B"/>
    <w:rsid w:val="00573881"/>
    <w:rsid w:val="00581658"/>
    <w:rsid w:val="00583201"/>
    <w:rsid w:val="00586BCE"/>
    <w:rsid w:val="005B49F0"/>
    <w:rsid w:val="005D60AA"/>
    <w:rsid w:val="005D7B23"/>
    <w:rsid w:val="005F6191"/>
    <w:rsid w:val="00602041"/>
    <w:rsid w:val="00602074"/>
    <w:rsid w:val="0061160D"/>
    <w:rsid w:val="00613161"/>
    <w:rsid w:val="00615BEA"/>
    <w:rsid w:val="0062067B"/>
    <w:rsid w:val="00622093"/>
    <w:rsid w:val="00622349"/>
    <w:rsid w:val="00641FFC"/>
    <w:rsid w:val="00651D32"/>
    <w:rsid w:val="00666BEB"/>
    <w:rsid w:val="006762FE"/>
    <w:rsid w:val="00683570"/>
    <w:rsid w:val="0068544E"/>
    <w:rsid w:val="006858FE"/>
    <w:rsid w:val="0069736A"/>
    <w:rsid w:val="006A67DF"/>
    <w:rsid w:val="006B3572"/>
    <w:rsid w:val="006C1AEA"/>
    <w:rsid w:val="006C6C2B"/>
    <w:rsid w:val="006C6C98"/>
    <w:rsid w:val="006E2D5A"/>
    <w:rsid w:val="006F1D7F"/>
    <w:rsid w:val="00705992"/>
    <w:rsid w:val="007226BB"/>
    <w:rsid w:val="00737659"/>
    <w:rsid w:val="00744C26"/>
    <w:rsid w:val="00751646"/>
    <w:rsid w:val="00751CF3"/>
    <w:rsid w:val="007679AE"/>
    <w:rsid w:val="00785B9D"/>
    <w:rsid w:val="00794A93"/>
    <w:rsid w:val="007A0419"/>
    <w:rsid w:val="007A217C"/>
    <w:rsid w:val="007B49A7"/>
    <w:rsid w:val="007D2F23"/>
    <w:rsid w:val="007D6E02"/>
    <w:rsid w:val="007E7026"/>
    <w:rsid w:val="007F12CD"/>
    <w:rsid w:val="0080515E"/>
    <w:rsid w:val="0081550C"/>
    <w:rsid w:val="0082289B"/>
    <w:rsid w:val="00840D61"/>
    <w:rsid w:val="00846511"/>
    <w:rsid w:val="00846D0A"/>
    <w:rsid w:val="008A13B6"/>
    <w:rsid w:val="008A3749"/>
    <w:rsid w:val="008A5EE1"/>
    <w:rsid w:val="008A7A47"/>
    <w:rsid w:val="008B17D6"/>
    <w:rsid w:val="008C6BA9"/>
    <w:rsid w:val="008D049F"/>
    <w:rsid w:val="008D3CDA"/>
    <w:rsid w:val="008D5D25"/>
    <w:rsid w:val="008E0916"/>
    <w:rsid w:val="008E5D3B"/>
    <w:rsid w:val="008E784F"/>
    <w:rsid w:val="009026F5"/>
    <w:rsid w:val="009167C0"/>
    <w:rsid w:val="00924AC6"/>
    <w:rsid w:val="009351A3"/>
    <w:rsid w:val="00941704"/>
    <w:rsid w:val="009479AC"/>
    <w:rsid w:val="009517C6"/>
    <w:rsid w:val="00962044"/>
    <w:rsid w:val="0097775A"/>
    <w:rsid w:val="00980FD6"/>
    <w:rsid w:val="00985364"/>
    <w:rsid w:val="009A1ACD"/>
    <w:rsid w:val="009A49FE"/>
    <w:rsid w:val="009D5C0C"/>
    <w:rsid w:val="009E0123"/>
    <w:rsid w:val="009E26D9"/>
    <w:rsid w:val="009E581E"/>
    <w:rsid w:val="009F4F6E"/>
    <w:rsid w:val="00A07DD5"/>
    <w:rsid w:val="00A16B7F"/>
    <w:rsid w:val="00A321A0"/>
    <w:rsid w:val="00A35134"/>
    <w:rsid w:val="00A36A7C"/>
    <w:rsid w:val="00A42C4E"/>
    <w:rsid w:val="00A56FCD"/>
    <w:rsid w:val="00A64740"/>
    <w:rsid w:val="00A652D3"/>
    <w:rsid w:val="00A66D26"/>
    <w:rsid w:val="00A745F8"/>
    <w:rsid w:val="00A77E17"/>
    <w:rsid w:val="00A81A06"/>
    <w:rsid w:val="00A84414"/>
    <w:rsid w:val="00A96356"/>
    <w:rsid w:val="00A96DEB"/>
    <w:rsid w:val="00AA7CAD"/>
    <w:rsid w:val="00AD643A"/>
    <w:rsid w:val="00AF18DC"/>
    <w:rsid w:val="00AF5557"/>
    <w:rsid w:val="00AF617C"/>
    <w:rsid w:val="00B025F1"/>
    <w:rsid w:val="00B0262A"/>
    <w:rsid w:val="00B11524"/>
    <w:rsid w:val="00B423DC"/>
    <w:rsid w:val="00B54D0C"/>
    <w:rsid w:val="00B558C2"/>
    <w:rsid w:val="00B6627D"/>
    <w:rsid w:val="00B74BAE"/>
    <w:rsid w:val="00B750C5"/>
    <w:rsid w:val="00B9310C"/>
    <w:rsid w:val="00B95884"/>
    <w:rsid w:val="00B9679F"/>
    <w:rsid w:val="00B97614"/>
    <w:rsid w:val="00BA2B61"/>
    <w:rsid w:val="00BA4ACA"/>
    <w:rsid w:val="00BB522A"/>
    <w:rsid w:val="00BB7251"/>
    <w:rsid w:val="00BC793B"/>
    <w:rsid w:val="00BD33CD"/>
    <w:rsid w:val="00BD4BE8"/>
    <w:rsid w:val="00BE3DF4"/>
    <w:rsid w:val="00BE4F51"/>
    <w:rsid w:val="00C3549E"/>
    <w:rsid w:val="00C36084"/>
    <w:rsid w:val="00C363DD"/>
    <w:rsid w:val="00C52AAF"/>
    <w:rsid w:val="00C60009"/>
    <w:rsid w:val="00C66A1F"/>
    <w:rsid w:val="00C74E5C"/>
    <w:rsid w:val="00C8106B"/>
    <w:rsid w:val="00CA3C3F"/>
    <w:rsid w:val="00CE1C30"/>
    <w:rsid w:val="00CE6B2B"/>
    <w:rsid w:val="00CF7AA7"/>
    <w:rsid w:val="00D35262"/>
    <w:rsid w:val="00D72A2C"/>
    <w:rsid w:val="00D74623"/>
    <w:rsid w:val="00D74A4E"/>
    <w:rsid w:val="00D86E31"/>
    <w:rsid w:val="00DA68EB"/>
    <w:rsid w:val="00DB09E3"/>
    <w:rsid w:val="00DB1B8D"/>
    <w:rsid w:val="00DB46BF"/>
    <w:rsid w:val="00DB6049"/>
    <w:rsid w:val="00DC2E94"/>
    <w:rsid w:val="00DC5C6E"/>
    <w:rsid w:val="00DD166E"/>
    <w:rsid w:val="00DD5727"/>
    <w:rsid w:val="00DD6549"/>
    <w:rsid w:val="00DD772D"/>
    <w:rsid w:val="00DE4975"/>
    <w:rsid w:val="00E369F5"/>
    <w:rsid w:val="00E552C6"/>
    <w:rsid w:val="00E56F36"/>
    <w:rsid w:val="00E64044"/>
    <w:rsid w:val="00E65A7E"/>
    <w:rsid w:val="00E65EAD"/>
    <w:rsid w:val="00E6662D"/>
    <w:rsid w:val="00E66B95"/>
    <w:rsid w:val="00E81244"/>
    <w:rsid w:val="00EA32C9"/>
    <w:rsid w:val="00EA78F3"/>
    <w:rsid w:val="00ED73A1"/>
    <w:rsid w:val="00EF4C62"/>
    <w:rsid w:val="00F0570A"/>
    <w:rsid w:val="00F06E0F"/>
    <w:rsid w:val="00F23709"/>
    <w:rsid w:val="00F426AD"/>
    <w:rsid w:val="00F44A0B"/>
    <w:rsid w:val="00F50400"/>
    <w:rsid w:val="00F622FD"/>
    <w:rsid w:val="00F63F76"/>
    <w:rsid w:val="00F8118D"/>
    <w:rsid w:val="00F94D27"/>
    <w:rsid w:val="00FB1B51"/>
    <w:rsid w:val="00FB467E"/>
    <w:rsid w:val="00FB4D86"/>
    <w:rsid w:val="00FC02CF"/>
    <w:rsid w:val="00FD327D"/>
    <w:rsid w:val="00FE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A4094"/>
  <w15:docId w15:val="{62E38092-F736-430D-AB6F-294F0E15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373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411C"/>
    <w:pPr>
      <w:numPr>
        <w:numId w:val="10"/>
      </w:numPr>
      <w:spacing w:after="120"/>
      <w:jc w:val="both"/>
      <w:outlineLvl w:val="0"/>
    </w:pPr>
    <w:rPr>
      <w:rFonts w:ascii="Times New Roman Bold" w:eastAsia="Times New Roman" w:hAnsi="Times New Roman Bold"/>
      <w:b/>
      <w:sz w:val="26"/>
    </w:rPr>
  </w:style>
  <w:style w:type="paragraph" w:styleId="Heading2">
    <w:name w:val="heading 2"/>
    <w:aliases w:val="h2,Part B 2,H2,body,Section,1,UNDERRUBRIK 1-2,heading 2body,Reset numbering,Subhead A,test,Attribute Heading 2,l2,list 2,list 2,heading 2TOC,Head 2,List level 2,Header 2,h2 main heading,B Sub/Bold,B Sub/Bold1,B Sub/Bold2,B Sub/Bold11,h2.H2,1."/>
    <w:basedOn w:val="Normal"/>
    <w:next w:val="Normal"/>
    <w:link w:val="Heading2Char"/>
    <w:uiPriority w:val="99"/>
    <w:qFormat/>
    <w:rsid w:val="0009411C"/>
    <w:pPr>
      <w:numPr>
        <w:numId w:val="4"/>
      </w:numPr>
      <w:spacing w:after="120"/>
      <w:jc w:val="both"/>
      <w:outlineLvl w:val="1"/>
    </w:pPr>
    <w:rPr>
      <w:rFonts w:ascii="Times New Roman Bold" w:eastAsia="Times New Roman" w:hAnsi="Times New Roman Bold"/>
      <w:b/>
      <w:sz w:val="26"/>
      <w:szCs w:val="24"/>
    </w:rPr>
  </w:style>
  <w:style w:type="paragraph" w:styleId="Heading3">
    <w:name w:val="heading 3"/>
    <w:aliases w:val="H-3,h3,3,Head3,SPECIAL,H3,Heading 3.3"/>
    <w:basedOn w:val="Normal"/>
    <w:next w:val="Normal"/>
    <w:link w:val="Heading3Char"/>
    <w:autoRedefine/>
    <w:uiPriority w:val="99"/>
    <w:qFormat/>
    <w:rsid w:val="0009411C"/>
    <w:pPr>
      <w:jc w:val="center"/>
      <w:outlineLvl w:val="2"/>
    </w:pPr>
    <w:rPr>
      <w:rFonts w:ascii="Times New Roman Bold" w:eastAsia="Times New Roman" w:hAnsi="Times New Roman Bold"/>
    </w:rPr>
  </w:style>
  <w:style w:type="paragraph" w:styleId="Heading4">
    <w:name w:val="heading 4"/>
    <w:basedOn w:val="Normal"/>
    <w:next w:val="Normal"/>
    <w:link w:val="Heading4Char"/>
    <w:qFormat/>
    <w:rsid w:val="0009411C"/>
    <w:pPr>
      <w:spacing w:after="120"/>
      <w:outlineLvl w:val="3"/>
    </w:pPr>
    <w:rPr>
      <w:rFonts w:eastAsia="Times New Roman"/>
      <w:b/>
      <w:szCs w:val="24"/>
      <w:lang w:val="nl-NL"/>
    </w:rPr>
  </w:style>
  <w:style w:type="paragraph" w:styleId="Heading5">
    <w:name w:val="heading 5"/>
    <w:basedOn w:val="Normal"/>
    <w:next w:val="Normal"/>
    <w:link w:val="Heading5Char"/>
    <w:qFormat/>
    <w:rsid w:val="0009411C"/>
    <w:pPr>
      <w:numPr>
        <w:numId w:val="5"/>
      </w:numPr>
      <w:tabs>
        <w:tab w:val="left" w:pos="0"/>
      </w:tabs>
      <w:jc w:val="both"/>
      <w:outlineLvl w:val="4"/>
    </w:pPr>
    <w:rPr>
      <w:rFonts w:eastAsia="Times New Roman"/>
      <w:sz w:val="26"/>
    </w:rPr>
  </w:style>
  <w:style w:type="paragraph" w:styleId="Heading6">
    <w:name w:val="heading 6"/>
    <w:aliases w:val="not Kinhill, not Kinhill"/>
    <w:basedOn w:val="Normal"/>
    <w:next w:val="Normal"/>
    <w:link w:val="Heading6Char"/>
    <w:uiPriority w:val="99"/>
    <w:qFormat/>
    <w:rsid w:val="0009411C"/>
    <w:pPr>
      <w:numPr>
        <w:numId w:val="6"/>
      </w:numPr>
      <w:jc w:val="both"/>
      <w:outlineLvl w:val="5"/>
    </w:pPr>
    <w:rPr>
      <w:rFonts w:eastAsia="Times New Roman"/>
      <w:sz w:val="26"/>
    </w:rPr>
  </w:style>
  <w:style w:type="paragraph" w:styleId="Heading7">
    <w:name w:val="heading 7"/>
    <w:aliases w:val="not Kinhill1"/>
    <w:basedOn w:val="Normal"/>
    <w:next w:val="Normal"/>
    <w:link w:val="Heading7Char"/>
    <w:autoRedefine/>
    <w:uiPriority w:val="99"/>
    <w:qFormat/>
    <w:rsid w:val="0009411C"/>
    <w:pPr>
      <w:numPr>
        <w:numId w:val="7"/>
      </w:numPr>
      <w:jc w:val="both"/>
      <w:outlineLvl w:val="6"/>
    </w:pPr>
    <w:rPr>
      <w:rFonts w:eastAsia="Times New Roman"/>
      <w:sz w:val="26"/>
    </w:rPr>
  </w:style>
  <w:style w:type="paragraph" w:styleId="Heading8">
    <w:name w:val="heading 8"/>
    <w:basedOn w:val="Normal"/>
    <w:next w:val="Normal"/>
    <w:link w:val="Heading8Char"/>
    <w:uiPriority w:val="99"/>
    <w:qFormat/>
    <w:rsid w:val="0009411C"/>
    <w:pPr>
      <w:keepNext/>
      <w:numPr>
        <w:ilvl w:val="7"/>
        <w:numId w:val="9"/>
      </w:numPr>
      <w:spacing w:after="120"/>
      <w:jc w:val="center"/>
      <w:outlineLvl w:val="7"/>
    </w:pPr>
    <w:rPr>
      <w:rFonts w:ascii=".VnTimeH" w:eastAsia="Times New Roman" w:hAnsi=".VnTimeH"/>
      <w:b/>
      <w:color w:val="0000FF"/>
      <w:sz w:val="26"/>
    </w:rPr>
  </w:style>
  <w:style w:type="paragraph" w:styleId="Heading9">
    <w:name w:val="heading 9"/>
    <w:basedOn w:val="Normal"/>
    <w:next w:val="Normal"/>
    <w:link w:val="Heading9Char"/>
    <w:uiPriority w:val="99"/>
    <w:qFormat/>
    <w:rsid w:val="0009411C"/>
    <w:pPr>
      <w:keepNext/>
      <w:numPr>
        <w:ilvl w:val="8"/>
        <w:numId w:val="9"/>
      </w:numPr>
      <w:spacing w:after="120"/>
      <w:jc w:val="both"/>
      <w:outlineLvl w:val="8"/>
    </w:pPr>
    <w:rPr>
      <w:rFonts w:ascii=".VnArialH" w:eastAsia="Times New Roman" w:hAnsi=".VnArialH"/>
      <w:b/>
      <w:color w:val="0000F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4pt">
    <w:name w:val="Normal + 14 pt"/>
    <w:aliases w:val="Bold,Italic,Justified,Line spacing:  Multiple 1,2 li"/>
    <w:basedOn w:val="Normal"/>
    <w:rsid w:val="0009411C"/>
    <w:pPr>
      <w:jc w:val="both"/>
    </w:pPr>
    <w:rPr>
      <w:rFonts w:eastAsia="Times New Roman"/>
      <w:b/>
      <w:szCs w:val="26"/>
    </w:rPr>
  </w:style>
  <w:style w:type="paragraph" w:customStyle="1" w:styleId="Default">
    <w:name w:val="Default"/>
    <w:rsid w:val="0009411C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character" w:customStyle="1" w:styleId="apple-converted-space">
    <w:name w:val="apple-converted-space"/>
    <w:rsid w:val="0009411C"/>
  </w:style>
  <w:style w:type="paragraph" w:customStyle="1" w:styleId="TableParagraph">
    <w:name w:val="Table Paragraph"/>
    <w:basedOn w:val="Normal"/>
    <w:uiPriority w:val="1"/>
    <w:qFormat/>
    <w:rsid w:val="0009411C"/>
    <w:pPr>
      <w:widowControl w:val="0"/>
      <w:autoSpaceDE w:val="0"/>
      <w:autoSpaceDN w:val="0"/>
    </w:pPr>
    <w:rPr>
      <w:rFonts w:eastAsia="Times New Roman"/>
      <w:sz w:val="22"/>
    </w:rPr>
  </w:style>
  <w:style w:type="character" w:customStyle="1" w:styleId="hps">
    <w:name w:val="hps"/>
    <w:rsid w:val="0009411C"/>
  </w:style>
  <w:style w:type="paragraph" w:customStyle="1" w:styleId="Number3">
    <w:name w:val="Number 3"/>
    <w:basedOn w:val="Normal"/>
    <w:next w:val="Normal"/>
    <w:rsid w:val="0009411C"/>
    <w:pPr>
      <w:widowControl w:val="0"/>
      <w:numPr>
        <w:numId w:val="11"/>
      </w:numPr>
      <w:tabs>
        <w:tab w:val="left" w:pos="-1440"/>
      </w:tabs>
      <w:spacing w:before="120"/>
      <w:jc w:val="both"/>
    </w:pPr>
    <w:rPr>
      <w:rFonts w:eastAsia="Times New Roman"/>
      <w:sz w:val="22"/>
      <w:lang w:val="en-AU"/>
    </w:rPr>
  </w:style>
  <w:style w:type="paragraph" w:customStyle="1" w:styleId="Bullet3">
    <w:name w:val="Bullet 3"/>
    <w:basedOn w:val="Normal"/>
    <w:next w:val="Normal"/>
    <w:rsid w:val="0009411C"/>
    <w:pPr>
      <w:numPr>
        <w:numId w:val="12"/>
      </w:numPr>
      <w:spacing w:before="120"/>
      <w:jc w:val="both"/>
    </w:pPr>
    <w:rPr>
      <w:rFonts w:eastAsia="Times New Roman"/>
      <w:sz w:val="22"/>
      <w:lang w:val="en-AU"/>
    </w:rPr>
  </w:style>
  <w:style w:type="character" w:customStyle="1" w:styleId="Heading1Char">
    <w:name w:val="Heading 1 Char"/>
    <w:link w:val="Heading1"/>
    <w:uiPriority w:val="9"/>
    <w:rsid w:val="0009411C"/>
    <w:rPr>
      <w:rFonts w:ascii="Times New Roman Bold" w:eastAsia="Times New Roman" w:hAnsi="Times New Roman Bold" w:cs="Times New Roman"/>
      <w:b/>
      <w:sz w:val="26"/>
      <w:szCs w:val="20"/>
    </w:rPr>
  </w:style>
  <w:style w:type="character" w:customStyle="1" w:styleId="Heading2Char">
    <w:name w:val="Heading 2 Char"/>
    <w:aliases w:val="h2 Char,Part B 2 Char,H2 Char,body Char,Section Char,1 Char,UNDERRUBRIK 1-2 Char,heading 2body Char,Reset numbering Char,Subhead A Char,test Char,Attribute Heading 2 Char,l2 Char,list 2 Char,list 2 Char,heading 2TOC Char,Head 2 Char"/>
    <w:link w:val="Heading2"/>
    <w:uiPriority w:val="99"/>
    <w:rsid w:val="0009411C"/>
    <w:rPr>
      <w:rFonts w:ascii="Times New Roman Bold" w:eastAsia="Times New Roman" w:hAnsi="Times New Roman Bold" w:cs="Times New Roman"/>
      <w:b/>
      <w:sz w:val="26"/>
      <w:szCs w:val="24"/>
    </w:rPr>
  </w:style>
  <w:style w:type="character" w:customStyle="1" w:styleId="Heading3Char">
    <w:name w:val="Heading 3 Char"/>
    <w:aliases w:val="H-3 Char,h3 Char,3 Char,Head3 Char,SPECIAL Char,H3 Char,Heading 3.3 Char"/>
    <w:link w:val="Heading3"/>
    <w:uiPriority w:val="99"/>
    <w:rsid w:val="0009411C"/>
    <w:rPr>
      <w:rFonts w:ascii="Times New Roman Bold" w:eastAsia="Times New Roman" w:hAnsi="Times New Roman Bold" w:cs="Times New Roman"/>
      <w:sz w:val="20"/>
      <w:szCs w:val="20"/>
    </w:rPr>
  </w:style>
  <w:style w:type="character" w:customStyle="1" w:styleId="Heading4Char">
    <w:name w:val="Heading 4 Char"/>
    <w:link w:val="Heading4"/>
    <w:rsid w:val="0009411C"/>
    <w:rPr>
      <w:rFonts w:ascii="Times New Roman" w:eastAsia="Times New Roman" w:hAnsi="Times New Roman" w:cs="Times New Roman"/>
      <w:b/>
      <w:sz w:val="20"/>
      <w:szCs w:val="24"/>
      <w:lang w:val="nl-NL"/>
    </w:rPr>
  </w:style>
  <w:style w:type="character" w:customStyle="1" w:styleId="Heading5Char">
    <w:name w:val="Heading 5 Char"/>
    <w:link w:val="Heading5"/>
    <w:rsid w:val="0009411C"/>
    <w:rPr>
      <w:rFonts w:ascii="Times New Roman" w:eastAsia="Times New Roman" w:hAnsi="Times New Roman" w:cs="Times New Roman"/>
      <w:sz w:val="26"/>
      <w:szCs w:val="20"/>
    </w:rPr>
  </w:style>
  <w:style w:type="character" w:customStyle="1" w:styleId="Heading6Char">
    <w:name w:val="Heading 6 Char"/>
    <w:aliases w:val="not Kinhill Char, not Kinhill Char"/>
    <w:link w:val="Heading6"/>
    <w:uiPriority w:val="99"/>
    <w:rsid w:val="0009411C"/>
    <w:rPr>
      <w:rFonts w:ascii="Times New Roman" w:eastAsia="Times New Roman" w:hAnsi="Times New Roman" w:cs="Times New Roman"/>
      <w:sz w:val="26"/>
      <w:szCs w:val="20"/>
    </w:rPr>
  </w:style>
  <w:style w:type="character" w:customStyle="1" w:styleId="Heading7Char">
    <w:name w:val="Heading 7 Char"/>
    <w:aliases w:val="not Kinhill1 Char"/>
    <w:link w:val="Heading7"/>
    <w:uiPriority w:val="99"/>
    <w:rsid w:val="0009411C"/>
    <w:rPr>
      <w:rFonts w:ascii="Times New Roman" w:eastAsia="Times New Roman" w:hAnsi="Times New Roman" w:cs="Times New Roman"/>
      <w:sz w:val="26"/>
      <w:szCs w:val="20"/>
    </w:rPr>
  </w:style>
  <w:style w:type="character" w:customStyle="1" w:styleId="Heading8Char">
    <w:name w:val="Heading 8 Char"/>
    <w:link w:val="Heading8"/>
    <w:uiPriority w:val="99"/>
    <w:rsid w:val="0009411C"/>
    <w:rPr>
      <w:rFonts w:ascii=".VnTimeH" w:eastAsia="Times New Roman" w:hAnsi=".VnTimeH" w:cs="Times New Roman"/>
      <w:b/>
      <w:color w:val="0000FF"/>
      <w:sz w:val="26"/>
      <w:szCs w:val="20"/>
    </w:rPr>
  </w:style>
  <w:style w:type="character" w:customStyle="1" w:styleId="Heading9Char">
    <w:name w:val="Heading 9 Char"/>
    <w:link w:val="Heading9"/>
    <w:uiPriority w:val="99"/>
    <w:rsid w:val="0009411C"/>
    <w:rPr>
      <w:rFonts w:ascii=".VnArialH" w:eastAsia="Times New Roman" w:hAnsi=".VnArialH" w:cs="Times New Roman"/>
      <w:b/>
      <w:color w:val="0000FF"/>
      <w:sz w:val="26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09411C"/>
    <w:pPr>
      <w:tabs>
        <w:tab w:val="left" w:pos="520"/>
        <w:tab w:val="right" w:leader="dot" w:pos="9214"/>
      </w:tabs>
      <w:spacing w:after="100"/>
    </w:pPr>
    <w:rPr>
      <w:b/>
      <w:noProof/>
      <w:color w:val="FF0000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9411C"/>
    <w:pPr>
      <w:tabs>
        <w:tab w:val="left" w:pos="567"/>
        <w:tab w:val="right" w:leader="dot" w:pos="9214"/>
      </w:tabs>
      <w:spacing w:after="100"/>
      <w:ind w:left="260" w:firstLine="24"/>
    </w:pPr>
    <w:rPr>
      <w:b/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09411C"/>
    <w:pPr>
      <w:tabs>
        <w:tab w:val="left" w:pos="1134"/>
        <w:tab w:val="right" w:leader="dot" w:pos="9214"/>
      </w:tabs>
      <w:spacing w:after="100"/>
      <w:ind w:left="520" w:hanging="236"/>
    </w:pPr>
  </w:style>
  <w:style w:type="paragraph" w:styleId="Header">
    <w:name w:val="header"/>
    <w:basedOn w:val="Normal"/>
    <w:link w:val="HeaderChar"/>
    <w:uiPriority w:val="99"/>
    <w:unhideWhenUsed/>
    <w:rsid w:val="000941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411C"/>
    <w:rPr>
      <w:rFonts w:ascii="Times New Roman" w:eastAsia="Calibri" w:hAnsi="Times New Roman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0941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411C"/>
    <w:rPr>
      <w:rFonts w:ascii="Times New Roman" w:eastAsia="Calibri" w:hAnsi="Times New Roman" w:cs="Times New Roman"/>
      <w:sz w:val="20"/>
    </w:rPr>
  </w:style>
  <w:style w:type="character" w:styleId="Hyperlink">
    <w:name w:val="Hyperlink"/>
    <w:uiPriority w:val="99"/>
    <w:unhideWhenUsed/>
    <w:rsid w:val="0009411C"/>
    <w:rPr>
      <w:color w:val="0000FF"/>
      <w:u w:val="single"/>
    </w:rPr>
  </w:style>
  <w:style w:type="paragraph" w:styleId="NormalWeb">
    <w:name w:val="Normal (Web)"/>
    <w:basedOn w:val="Normal"/>
    <w:rsid w:val="0009411C"/>
    <w:pPr>
      <w:spacing w:before="100" w:beforeAutospacing="1" w:after="115"/>
    </w:pPr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11C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411C"/>
    <w:rPr>
      <w:rFonts w:ascii="Tahoma" w:eastAsia="Calibri" w:hAnsi="Tahoma" w:cs="Times New Roman"/>
      <w:sz w:val="16"/>
      <w:szCs w:val="16"/>
    </w:rPr>
  </w:style>
  <w:style w:type="table" w:styleId="TableGrid">
    <w:name w:val="Table Grid"/>
    <w:basedOn w:val="TableNormal"/>
    <w:uiPriority w:val="59"/>
    <w:rsid w:val="0009411C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autoRedefine/>
    <w:uiPriority w:val="34"/>
    <w:qFormat/>
    <w:rsid w:val="0009411C"/>
    <w:pPr>
      <w:framePr w:hSpace="180" w:wrap="around" w:vAnchor="text" w:hAnchor="text" w:xAlign="center" w:y="1"/>
      <w:contextualSpacing/>
      <w:suppressOverlap/>
      <w:jc w:val="center"/>
    </w:pPr>
    <w:rPr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09411C"/>
    <w:pPr>
      <w:keepLines/>
      <w:spacing w:before="480" w:after="0" w:line="276" w:lineRule="auto"/>
      <w:ind w:left="924" w:firstLine="0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Revision">
    <w:name w:val="Revision"/>
    <w:hidden/>
    <w:uiPriority w:val="99"/>
    <w:semiHidden/>
    <w:rsid w:val="00846511"/>
  </w:style>
  <w:style w:type="character" w:customStyle="1" w:styleId="StyleBoldBlack">
    <w:name w:val="Style Bold Black"/>
    <w:rsid w:val="009351A3"/>
    <w:rPr>
      <w:rFonts w:ascii="Times New Roman" w:hAnsi="Times New Roman"/>
      <w:b w:val="0"/>
      <w:bCs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7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DBA8D-2C8C-4299-B41A-9509E10AB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Pham Hoang (TNG-KSCP)</dc:creator>
  <cp:keywords/>
  <dc:description/>
  <cp:lastModifiedBy>Dell</cp:lastModifiedBy>
  <cp:revision>8</cp:revision>
  <cp:lastPrinted>2022-06-02T04:34:00Z</cp:lastPrinted>
  <dcterms:created xsi:type="dcterms:W3CDTF">2022-08-18T07:39:00Z</dcterms:created>
  <dcterms:modified xsi:type="dcterms:W3CDTF">2022-10-20T07:10:00Z</dcterms:modified>
</cp:coreProperties>
</file>